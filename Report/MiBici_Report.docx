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EF005" w14:textId="46362855" w:rsidR="007F0598" w:rsidRPr="006759EA" w:rsidRDefault="007F0598" w:rsidP="006759EA">
      <w:pPr>
        <w:pStyle w:val="Title"/>
        <w:jc w:val="center"/>
        <w:rPr>
          <w:b/>
          <w:bCs/>
          <w:sz w:val="32"/>
          <w:szCs w:val="32"/>
        </w:rPr>
      </w:pPr>
      <w:r w:rsidRPr="006759EA">
        <w:rPr>
          <w:b/>
          <w:bCs/>
          <w:sz w:val="32"/>
          <w:szCs w:val="32"/>
        </w:rPr>
        <w:t>COVID-19 &amp; the MiBici Bike-Sharing System in Guadalajara</w:t>
      </w:r>
    </w:p>
    <w:p w14:paraId="6DACAEA3" w14:textId="6EBC156E" w:rsidR="007F0598" w:rsidRPr="006759EA" w:rsidRDefault="007F0598" w:rsidP="006759EA">
      <w:pPr>
        <w:pStyle w:val="Subtitle"/>
        <w:spacing w:after="0"/>
        <w:jc w:val="center"/>
        <w:rPr>
          <w:b/>
          <w:bCs/>
        </w:rPr>
      </w:pPr>
      <w:r w:rsidRPr="006759EA">
        <w:rPr>
          <w:b/>
          <w:bCs/>
        </w:rPr>
        <w:t>By: Clifford Cele</w:t>
      </w:r>
    </w:p>
    <w:p w14:paraId="063A1080" w14:textId="77777777" w:rsidR="003362AF" w:rsidRDefault="003362AF" w:rsidP="006759EA">
      <w:pPr>
        <w:pStyle w:val="Heading1"/>
        <w:spacing w:before="0"/>
      </w:pPr>
      <w:r>
        <w:t>Introduction</w:t>
      </w:r>
    </w:p>
    <w:p w14:paraId="46357677" w14:textId="1E4180DB" w:rsidR="003362AF" w:rsidRDefault="003362AF" w:rsidP="006759EA">
      <w:pPr>
        <w:jc w:val="both"/>
      </w:pPr>
      <w:r>
        <w:t>MiBici (MyBike) is Guadalajara's public bike sharing system in the state of Jalisco, Mexico. Created in 2014, the system has over 3,200 bikes and 300 stations available in the municipalities of Guadalajara, Zapopan</w:t>
      </w:r>
      <w:r>
        <w:t>,</w:t>
      </w:r>
      <w:r>
        <w:t xml:space="preserve"> and Tlaquepaque. MiBici consists of a line of bikes that are locked into a network of docking stations throughout the municipalities. To use the bikes, one must purchase a subscription. The bikes can be unlocked from one station and returned to any other station in the system. Bikes are available every day of the year from 05:00 AM to 00:59 AM and are designed to be used for an </w:t>
      </w:r>
      <w:r>
        <w:t>unlimited</w:t>
      </w:r>
      <w:r>
        <w:t xml:space="preserve"> number of trips so long as each trip is less than 30 minutes (on Sundays, this is 45 minutes). When bikes are used for periods of more than 30 minutes, additional charges are incurred. The program acts as a complement or extension to other transportation systems in the area [MiBici FAQs</w:t>
      </w:r>
      <w:r w:rsidR="00D82E19">
        <w:t xml:space="preserve">]. </w:t>
      </w:r>
      <w:r w:rsidRPr="00D82E19">
        <w:rPr>
          <w:highlight w:val="lightGray"/>
        </w:rPr>
        <w:t xml:space="preserve">As the coronavirus disease 2019 (COVID-19) hit Mexico in 2020, the </w:t>
      </w:r>
      <w:r w:rsidR="00BC202D" w:rsidRPr="00D82E19">
        <w:rPr>
          <w:highlight w:val="lightGray"/>
        </w:rPr>
        <w:t>government</w:t>
      </w:r>
      <w:r w:rsidRPr="00D82E19">
        <w:rPr>
          <w:highlight w:val="lightGray"/>
        </w:rPr>
        <w:t xml:space="preserve"> announced a national lockdown which took place between 23 March 2020 and 30 May 2020, where all non-essential activities and </w:t>
      </w:r>
      <w:r w:rsidR="00BC202D" w:rsidRPr="00D82E19">
        <w:rPr>
          <w:highlight w:val="lightGray"/>
        </w:rPr>
        <w:t>in person</w:t>
      </w:r>
      <w:r w:rsidRPr="00D82E19">
        <w:rPr>
          <w:highlight w:val="lightGray"/>
        </w:rPr>
        <w:t xml:space="preserve"> education was suspended [UCSF IGHS]. During this period and with the rise of social distancing as a measure to mitigate the spread of the disease, people seemed to turn to cycling as a form of mobility and exercise. On 18 May 2020, Christina Goldbaum published the New York Times article “Thinking of Buying a Bike? Get Ready for a Very Long Wait” where they discussed the shortage of bicycles available to purchase in the NYC area and the desire to be outside amidst the pandemic. Researchers Padmanabhan et al. (2021), studied the effects of the first wave of COVID-19 (March-June 2020) on bike sharing systems in three cities of the United States (US): NYC, Boston, and Chicago [article]. They concluded that the number of bike trips were negatively impacted by the number of COVID‐19 cases, but trip durations increase</w:t>
      </w:r>
      <w:r w:rsidR="00D82E19">
        <w:rPr>
          <w:highlight w:val="lightGray"/>
        </w:rPr>
        <w:t>d.</w:t>
      </w:r>
      <w:r w:rsidR="00D82E19">
        <w:t xml:space="preserve"> </w:t>
      </w:r>
      <w:r>
        <w:t>As such, the goal of this project is to explore and visualize how cycling behaviors have changed in Guadalajara and its surrounding municipalities due to the COVID-19 pandemic (between 2019 and 2021????).</w:t>
      </w:r>
    </w:p>
    <w:p w14:paraId="0C0E86EE" w14:textId="77777777" w:rsidR="003362AF" w:rsidRDefault="003362AF" w:rsidP="007A77B5">
      <w:pPr>
        <w:pStyle w:val="Heading1"/>
        <w:spacing w:before="0"/>
      </w:pPr>
      <w:r>
        <w:t>Data Sources</w:t>
      </w:r>
    </w:p>
    <w:p w14:paraId="245B07D1" w14:textId="77777777" w:rsidR="003362AF" w:rsidRPr="003362AF" w:rsidRDefault="003362AF" w:rsidP="007A77B5">
      <w:pPr>
        <w:pStyle w:val="Heading2"/>
        <w:spacing w:before="0"/>
        <w:rPr>
          <w:b/>
          <w:bCs/>
        </w:rPr>
      </w:pPr>
      <w:r w:rsidRPr="003362AF">
        <w:rPr>
          <w:b/>
          <w:bCs/>
        </w:rPr>
        <w:t>MiBici</w:t>
      </w:r>
    </w:p>
    <w:p w14:paraId="00105C54" w14:textId="6413D81B" w:rsidR="003362AF" w:rsidRDefault="003362AF" w:rsidP="003362AF">
      <w:r>
        <w:t>(MUST CHANGE) The MiBici open data set contains 21,765,814 observations across 15 variables. Each observation represents a bike ride, and each variable (in BOLD) contains information about the bike ride. (DISCUSS ADDED VARIABLES) Reverse geocoding was used in Python to obtain the full address, neighborhood, and municipality of each station.</w:t>
      </w:r>
    </w:p>
    <w:p w14:paraId="4F4FA5D3" w14:textId="77777777" w:rsidR="006759EA" w:rsidRDefault="006759EA" w:rsidP="003362AF">
      <w:pPr>
        <w:rPr>
          <w:b/>
          <w:bCs/>
        </w:rPr>
        <w:sectPr w:rsidR="006759EA">
          <w:pgSz w:w="12240" w:h="15840"/>
          <w:pgMar w:top="1440" w:right="1440" w:bottom="1440" w:left="1440" w:header="720" w:footer="720" w:gutter="0"/>
          <w:cols w:space="720"/>
          <w:docGrid w:linePitch="360"/>
        </w:sectPr>
      </w:pPr>
    </w:p>
    <w:p w14:paraId="0EB2BC24" w14:textId="77777777" w:rsidR="003362AF" w:rsidRPr="003362AF" w:rsidRDefault="003362AF" w:rsidP="003362AF">
      <w:pPr>
        <w:rPr>
          <w:b/>
          <w:bCs/>
        </w:rPr>
      </w:pPr>
      <w:r w:rsidRPr="003362AF">
        <w:rPr>
          <w:b/>
          <w:bCs/>
        </w:rPr>
        <w:t>Individual Ride Data:</w:t>
      </w:r>
    </w:p>
    <w:p w14:paraId="79E85857" w14:textId="77777777" w:rsidR="003362AF" w:rsidRDefault="003362AF" w:rsidP="003362AF">
      <w:pPr>
        <w:pStyle w:val="ListParagraph"/>
        <w:numPr>
          <w:ilvl w:val="0"/>
          <w:numId w:val="3"/>
        </w:numPr>
      </w:pPr>
      <w:r>
        <w:t>Trip ID</w:t>
      </w:r>
    </w:p>
    <w:p w14:paraId="6191EFFE" w14:textId="77777777" w:rsidR="003362AF" w:rsidRDefault="003362AF" w:rsidP="003362AF">
      <w:pPr>
        <w:pStyle w:val="ListParagraph"/>
        <w:numPr>
          <w:ilvl w:val="0"/>
          <w:numId w:val="3"/>
        </w:numPr>
      </w:pPr>
      <w:r>
        <w:t>User ID</w:t>
      </w:r>
    </w:p>
    <w:p w14:paraId="36B0CAC0" w14:textId="77777777" w:rsidR="003362AF" w:rsidRDefault="003362AF" w:rsidP="003362AF">
      <w:pPr>
        <w:pStyle w:val="ListParagraph"/>
        <w:numPr>
          <w:ilvl w:val="0"/>
          <w:numId w:val="3"/>
        </w:numPr>
      </w:pPr>
      <w:r>
        <w:t>Gender</w:t>
      </w:r>
    </w:p>
    <w:p w14:paraId="375EFBAC" w14:textId="77777777" w:rsidR="003362AF" w:rsidRDefault="003362AF" w:rsidP="003362AF">
      <w:pPr>
        <w:pStyle w:val="ListParagraph"/>
        <w:numPr>
          <w:ilvl w:val="0"/>
          <w:numId w:val="3"/>
        </w:numPr>
      </w:pPr>
      <w:r>
        <w:t>Year of Birth</w:t>
      </w:r>
    </w:p>
    <w:p w14:paraId="51E9B9BE" w14:textId="77777777" w:rsidR="003362AF" w:rsidRDefault="003362AF" w:rsidP="003362AF">
      <w:pPr>
        <w:pStyle w:val="ListParagraph"/>
        <w:numPr>
          <w:ilvl w:val="0"/>
          <w:numId w:val="3"/>
        </w:numPr>
      </w:pPr>
      <w:r>
        <w:t>Start Date/Time</w:t>
      </w:r>
    </w:p>
    <w:p w14:paraId="0E879A13" w14:textId="77777777" w:rsidR="003362AF" w:rsidRDefault="003362AF" w:rsidP="003362AF">
      <w:pPr>
        <w:pStyle w:val="ListParagraph"/>
        <w:numPr>
          <w:ilvl w:val="0"/>
          <w:numId w:val="3"/>
        </w:numPr>
      </w:pPr>
      <w:r>
        <w:t>End Date/Time</w:t>
      </w:r>
    </w:p>
    <w:p w14:paraId="54C08B41" w14:textId="77777777" w:rsidR="00D45C84" w:rsidRDefault="00D45C84" w:rsidP="003362AF">
      <w:pPr>
        <w:rPr>
          <w:b/>
          <w:bCs/>
        </w:rPr>
      </w:pPr>
    </w:p>
    <w:p w14:paraId="032E7B89" w14:textId="2F25B5E9" w:rsidR="003362AF" w:rsidRPr="003362AF" w:rsidRDefault="003362AF" w:rsidP="003362AF">
      <w:pPr>
        <w:rPr>
          <w:b/>
          <w:bCs/>
        </w:rPr>
      </w:pPr>
      <w:r w:rsidRPr="003362AF">
        <w:rPr>
          <w:b/>
          <w:bCs/>
        </w:rPr>
        <w:t>Docking Station Data:</w:t>
      </w:r>
    </w:p>
    <w:p w14:paraId="2945E5D4" w14:textId="77777777" w:rsidR="003362AF" w:rsidRDefault="003362AF" w:rsidP="003362AF">
      <w:pPr>
        <w:pStyle w:val="ListParagraph"/>
        <w:numPr>
          <w:ilvl w:val="0"/>
          <w:numId w:val="1"/>
        </w:numPr>
      </w:pPr>
      <w:r>
        <w:t>Station ID</w:t>
      </w:r>
    </w:p>
    <w:p w14:paraId="798EAC30" w14:textId="77777777" w:rsidR="003362AF" w:rsidRDefault="003362AF" w:rsidP="003362AF">
      <w:pPr>
        <w:pStyle w:val="ListParagraph"/>
        <w:numPr>
          <w:ilvl w:val="0"/>
          <w:numId w:val="1"/>
        </w:numPr>
      </w:pPr>
      <w:r>
        <w:t>Station Name</w:t>
      </w:r>
    </w:p>
    <w:p w14:paraId="7170AACA" w14:textId="77777777" w:rsidR="003362AF" w:rsidRDefault="003362AF" w:rsidP="003362AF">
      <w:pPr>
        <w:pStyle w:val="ListParagraph"/>
        <w:numPr>
          <w:ilvl w:val="0"/>
          <w:numId w:val="1"/>
        </w:numPr>
      </w:pPr>
      <w:r>
        <w:t>Municipality</w:t>
      </w:r>
    </w:p>
    <w:p w14:paraId="0A55033E" w14:textId="77777777" w:rsidR="003362AF" w:rsidRDefault="003362AF" w:rsidP="003362AF">
      <w:pPr>
        <w:pStyle w:val="ListParagraph"/>
        <w:numPr>
          <w:ilvl w:val="0"/>
          <w:numId w:val="1"/>
        </w:numPr>
      </w:pPr>
      <w:r>
        <w:t>Latitude</w:t>
      </w:r>
    </w:p>
    <w:p w14:paraId="114B62C1" w14:textId="77777777" w:rsidR="00155CC6" w:rsidRDefault="003362AF" w:rsidP="00155CC6">
      <w:pPr>
        <w:pStyle w:val="ListParagraph"/>
        <w:numPr>
          <w:ilvl w:val="0"/>
          <w:numId w:val="1"/>
        </w:numPr>
      </w:pPr>
      <w:r>
        <w:t>Longitude</w:t>
      </w:r>
    </w:p>
    <w:p w14:paraId="542A21DC" w14:textId="001134DD" w:rsidR="003362AF" w:rsidRDefault="003362AF" w:rsidP="00155CC6">
      <w:pPr>
        <w:pStyle w:val="ListParagraph"/>
        <w:numPr>
          <w:ilvl w:val="0"/>
          <w:numId w:val="1"/>
        </w:numPr>
      </w:pPr>
      <w:r>
        <w:t>Docking Status</w:t>
      </w:r>
    </w:p>
    <w:p w14:paraId="3446E947" w14:textId="77777777" w:rsidR="00D45C84" w:rsidRDefault="00D45C84" w:rsidP="003362AF">
      <w:pPr>
        <w:rPr>
          <w:b/>
          <w:bCs/>
        </w:rPr>
      </w:pPr>
    </w:p>
    <w:p w14:paraId="6F61CFA8" w14:textId="79AB1B65" w:rsidR="003362AF" w:rsidRPr="003362AF" w:rsidRDefault="003362AF" w:rsidP="003362AF">
      <w:pPr>
        <w:rPr>
          <w:b/>
          <w:bCs/>
        </w:rPr>
      </w:pPr>
      <w:r w:rsidRPr="003362AF">
        <w:rPr>
          <w:b/>
          <w:bCs/>
        </w:rPr>
        <w:t>Additional Station Data:</w:t>
      </w:r>
    </w:p>
    <w:p w14:paraId="16685EF6" w14:textId="77777777" w:rsidR="003362AF" w:rsidRDefault="003362AF" w:rsidP="003362AF">
      <w:pPr>
        <w:pStyle w:val="ListParagraph"/>
        <w:numPr>
          <w:ilvl w:val="0"/>
          <w:numId w:val="2"/>
        </w:numPr>
      </w:pPr>
      <w:r>
        <w:t>Address</w:t>
      </w:r>
    </w:p>
    <w:p w14:paraId="3D0FD1D1" w14:textId="77777777" w:rsidR="003362AF" w:rsidRDefault="003362AF" w:rsidP="003362AF">
      <w:pPr>
        <w:pStyle w:val="ListParagraph"/>
        <w:numPr>
          <w:ilvl w:val="0"/>
          <w:numId w:val="2"/>
        </w:numPr>
      </w:pPr>
      <w:r>
        <w:t>Municipality</w:t>
      </w:r>
    </w:p>
    <w:p w14:paraId="6805626E" w14:textId="14183DCA" w:rsidR="00155CC6" w:rsidRDefault="003362AF" w:rsidP="00155CC6">
      <w:pPr>
        <w:pStyle w:val="ListParagraph"/>
        <w:numPr>
          <w:ilvl w:val="0"/>
          <w:numId w:val="2"/>
        </w:numPr>
      </w:pPr>
      <w:r>
        <w:t>Neighborhood</w:t>
      </w:r>
    </w:p>
    <w:p w14:paraId="0107204A" w14:textId="1C352EAB" w:rsidR="00155CC6" w:rsidRDefault="00155CC6" w:rsidP="00155CC6">
      <w:pPr>
        <w:pStyle w:val="ListParagraph"/>
        <w:numPr>
          <w:ilvl w:val="0"/>
          <w:numId w:val="2"/>
        </w:numPr>
      </w:pPr>
      <w:r>
        <w:t>Z</w:t>
      </w:r>
    </w:p>
    <w:p w14:paraId="60D63C24" w14:textId="2FA30505" w:rsidR="00155CC6" w:rsidRDefault="00155CC6" w:rsidP="00155CC6">
      <w:pPr>
        <w:pStyle w:val="ListParagraph"/>
        <w:numPr>
          <w:ilvl w:val="0"/>
          <w:numId w:val="2"/>
        </w:numPr>
      </w:pPr>
      <w:r>
        <w:t>Z</w:t>
      </w:r>
    </w:p>
    <w:p w14:paraId="401C7484" w14:textId="1EBA3645" w:rsidR="00155CC6" w:rsidRDefault="00155CC6" w:rsidP="00D45C84">
      <w:pPr>
        <w:pStyle w:val="ListParagraph"/>
        <w:numPr>
          <w:ilvl w:val="0"/>
          <w:numId w:val="2"/>
        </w:numPr>
      </w:pPr>
      <w:r>
        <w:t>Z</w:t>
      </w:r>
    </w:p>
    <w:p w14:paraId="3D995D81" w14:textId="0C43B7DC" w:rsidR="006759EA" w:rsidRDefault="006759EA" w:rsidP="003362AF">
      <w:pPr>
        <w:pStyle w:val="Heading2"/>
        <w:rPr>
          <w:b/>
          <w:bCs/>
        </w:rPr>
        <w:sectPr w:rsidR="006759EA" w:rsidSect="006759EA">
          <w:type w:val="continuous"/>
          <w:pgSz w:w="12240" w:h="15840"/>
          <w:pgMar w:top="1440" w:right="1440" w:bottom="1440" w:left="1440" w:header="720" w:footer="720" w:gutter="0"/>
          <w:cols w:num="3" w:space="144"/>
          <w:docGrid w:linePitch="360"/>
        </w:sectPr>
      </w:pPr>
    </w:p>
    <w:p w14:paraId="5DCCF14A" w14:textId="2E9A1D31" w:rsidR="003362AF" w:rsidRPr="003362AF" w:rsidRDefault="003362AF" w:rsidP="00155CC6">
      <w:pPr>
        <w:pStyle w:val="Heading2"/>
        <w:spacing w:before="0"/>
        <w:rPr>
          <w:b/>
          <w:bCs/>
        </w:rPr>
      </w:pPr>
      <w:r w:rsidRPr="003362AF">
        <w:rPr>
          <w:b/>
          <w:bCs/>
        </w:rPr>
        <w:lastRenderedPageBreak/>
        <w:t>COVID-19</w:t>
      </w:r>
    </w:p>
    <w:p w14:paraId="47B20171" w14:textId="76B5FD81" w:rsidR="003362AF" w:rsidRDefault="003362AF" w:rsidP="003362AF">
      <w:r>
        <w:t xml:space="preserve">The general directive of epidemiology for the Mexican government maintains a dashboard of COVID-19 data for the country. In this analysis, the daily count of </w:t>
      </w:r>
      <w:r>
        <w:t>confirmed</w:t>
      </w:r>
      <w:r>
        <w:t xml:space="preserve"> cases is used for the municipalities of interest.</w:t>
      </w:r>
    </w:p>
    <w:p w14:paraId="12EE297D" w14:textId="77777777" w:rsidR="003362AF" w:rsidRPr="00155CC6" w:rsidRDefault="003362AF" w:rsidP="00F842AC">
      <w:pPr>
        <w:pStyle w:val="Heading1"/>
        <w:spacing w:before="0"/>
      </w:pPr>
      <w:r w:rsidRPr="00155CC6">
        <w:t>Research Questions</w:t>
      </w:r>
    </w:p>
    <w:p w14:paraId="55BA674B" w14:textId="77777777" w:rsidR="003362AF" w:rsidRPr="00155CC6" w:rsidRDefault="003362AF" w:rsidP="00155CC6">
      <w:pPr>
        <w:pStyle w:val="ListParagraph"/>
        <w:numPr>
          <w:ilvl w:val="0"/>
          <w:numId w:val="4"/>
        </w:numPr>
        <w:rPr>
          <w:b/>
          <w:bCs/>
        </w:rPr>
      </w:pPr>
      <w:r w:rsidRPr="00155CC6">
        <w:rPr>
          <w:b/>
          <w:bCs/>
        </w:rPr>
        <w:t>How has the number of trips taken changed pre and post COVID?</w:t>
      </w:r>
    </w:p>
    <w:p w14:paraId="4BA922C9" w14:textId="2FC21EE3" w:rsidR="003362AF" w:rsidRDefault="003362AF" w:rsidP="00155CC6">
      <w:pPr>
        <w:jc w:val="both"/>
      </w:pPr>
      <w:r>
        <w:t>This question is based on the study by Padmanabhan et al. (2021) who studied the effects of COVID-19 on bike sharing systems in three US cities. The idea here is to compare biking trends to various waves of COVID-19 where cases changed drastically.</w:t>
      </w:r>
    </w:p>
    <w:p w14:paraId="1F7AEF0F" w14:textId="1B2F63B3" w:rsidR="003362AF" w:rsidRPr="00155CC6" w:rsidRDefault="003362AF" w:rsidP="00155CC6">
      <w:pPr>
        <w:pStyle w:val="ListParagraph"/>
        <w:numPr>
          <w:ilvl w:val="0"/>
          <w:numId w:val="4"/>
        </w:numPr>
        <w:rPr>
          <w:b/>
          <w:bCs/>
        </w:rPr>
      </w:pPr>
      <w:r w:rsidRPr="00155CC6">
        <w:rPr>
          <w:b/>
          <w:bCs/>
        </w:rPr>
        <w:t>Has the average trip duration changed over time?</w:t>
      </w:r>
    </w:p>
    <w:p w14:paraId="74DE8B9C" w14:textId="4527BDEF" w:rsidR="003362AF" w:rsidRDefault="003362AF" w:rsidP="003362AF">
      <w:r>
        <w:t>The MiBici system is described to be used as a commuting option for people. With the lifestyle changes brought about by the COVID-19 pandemic, have people changed how they use the system? Perhaps MiBici is being used more as a leisure activity.</w:t>
      </w:r>
    </w:p>
    <w:p w14:paraId="05F2DD08" w14:textId="77777777" w:rsidR="003362AF" w:rsidRPr="009A6205" w:rsidRDefault="003362AF" w:rsidP="009A6205">
      <w:pPr>
        <w:pStyle w:val="ListParagraph"/>
        <w:numPr>
          <w:ilvl w:val="0"/>
          <w:numId w:val="4"/>
        </w:numPr>
        <w:rPr>
          <w:b/>
          <w:bCs/>
        </w:rPr>
      </w:pPr>
      <w:r w:rsidRPr="009A6205">
        <w:rPr>
          <w:b/>
          <w:bCs/>
        </w:rPr>
        <w:t>What times of day are most popular to use the MiBici system?</w:t>
      </w:r>
    </w:p>
    <w:p w14:paraId="6CD42041" w14:textId="5AC1E0C8" w:rsidR="003362AF" w:rsidRDefault="003362AF" w:rsidP="003362AF">
      <w:r>
        <w:t>This question is based on a blog post by Todd W Schneider who analyzed the Citi Bike system in NYC. They created a plot of the average number of weekday Citi Bike trips by hour of day between Manhattan and the outer boroughs. It illustrates that in the mornings there are more riders entering Manhattan than leaving, and the reverse occurs in the afternoon; illustrating commuter patterns similar to rush hour (when people are heading to and from work/school).</w:t>
      </w:r>
    </w:p>
    <w:p w14:paraId="20E65008" w14:textId="77777777" w:rsidR="003362AF" w:rsidRPr="008F0331" w:rsidRDefault="003362AF" w:rsidP="008F0331">
      <w:pPr>
        <w:pStyle w:val="ListParagraph"/>
        <w:numPr>
          <w:ilvl w:val="0"/>
          <w:numId w:val="4"/>
        </w:numPr>
        <w:rPr>
          <w:b/>
          <w:bCs/>
        </w:rPr>
      </w:pPr>
      <w:r w:rsidRPr="008F0331">
        <w:rPr>
          <w:b/>
          <w:bCs/>
        </w:rPr>
        <w:t>What are the most popular pairs of start/end stations?</w:t>
      </w:r>
    </w:p>
    <w:p w14:paraId="51B50C13" w14:textId="7F79A92F" w:rsidR="003362AF" w:rsidRDefault="003362AF" w:rsidP="003362AF">
      <w:r>
        <w:t>If MiBici is being used more and more for leisure post COVID-19, are the popular locations that users visit different from the ones they visited before the start of the pandemic?</w:t>
      </w:r>
    </w:p>
    <w:p w14:paraId="299D2825" w14:textId="77777777" w:rsidR="003362AF" w:rsidRDefault="003362AF" w:rsidP="008F0331">
      <w:pPr>
        <w:pStyle w:val="Heading1"/>
        <w:spacing w:before="0"/>
      </w:pPr>
      <w:r>
        <w:t>Results</w:t>
      </w:r>
    </w:p>
    <w:p w14:paraId="0D19D4DB" w14:textId="77777777" w:rsidR="003362AF" w:rsidRPr="008F0331" w:rsidRDefault="003362AF" w:rsidP="008F0331">
      <w:pPr>
        <w:pStyle w:val="Heading2"/>
        <w:spacing w:before="0"/>
        <w:rPr>
          <w:b/>
          <w:bCs/>
        </w:rPr>
      </w:pPr>
      <w:r w:rsidRPr="008F0331">
        <w:rPr>
          <w:b/>
          <w:bCs/>
        </w:rPr>
        <w:t>Question 1</w:t>
      </w:r>
    </w:p>
    <w:p w14:paraId="33079EFD" w14:textId="77777777" w:rsidR="003362AF" w:rsidRDefault="003362AF" w:rsidP="003362AF">
      <w:r>
        <w:t>The Citi Bike dataset contains 21,765,814 observations across 15 variables. Each observation represents a bike ride, and each variable (in BOLD) contains information about the bike ride.</w:t>
      </w:r>
    </w:p>
    <w:p w14:paraId="0CD1CDA8" w14:textId="3683D9CE" w:rsidR="008F0331" w:rsidRPr="008F0331" w:rsidRDefault="008F0331" w:rsidP="008F0331">
      <w:pPr>
        <w:pStyle w:val="Heading2"/>
        <w:spacing w:before="0"/>
        <w:rPr>
          <w:b/>
          <w:bCs/>
        </w:rPr>
      </w:pPr>
      <w:r w:rsidRPr="008F0331">
        <w:rPr>
          <w:b/>
          <w:bCs/>
        </w:rPr>
        <w:t xml:space="preserve">Question </w:t>
      </w:r>
      <w:r>
        <w:rPr>
          <w:b/>
          <w:bCs/>
        </w:rPr>
        <w:t>2</w:t>
      </w:r>
    </w:p>
    <w:p w14:paraId="67CB5828" w14:textId="77777777" w:rsidR="008F0331" w:rsidRDefault="008F0331" w:rsidP="008F0331">
      <w:r>
        <w:t>The Citi Bike dataset contains 21,765,814 observations across 15 variables. Each observation represents a bike ride, and each variable (in BOLD) contains information about the bike ride.</w:t>
      </w:r>
    </w:p>
    <w:p w14:paraId="069D5BEB" w14:textId="7FEE1BBA" w:rsidR="008F0331" w:rsidRPr="008F0331" w:rsidRDefault="008F0331" w:rsidP="008F0331">
      <w:pPr>
        <w:pStyle w:val="Heading2"/>
        <w:spacing w:before="0"/>
        <w:rPr>
          <w:b/>
          <w:bCs/>
        </w:rPr>
      </w:pPr>
      <w:r w:rsidRPr="008F0331">
        <w:rPr>
          <w:b/>
          <w:bCs/>
        </w:rPr>
        <w:t xml:space="preserve">Question </w:t>
      </w:r>
      <w:r>
        <w:rPr>
          <w:b/>
          <w:bCs/>
        </w:rPr>
        <w:t>3</w:t>
      </w:r>
    </w:p>
    <w:p w14:paraId="5DDBE790" w14:textId="77777777" w:rsidR="008F0331" w:rsidRDefault="008F0331" w:rsidP="008F0331">
      <w:r>
        <w:t>The Citi Bike dataset contains 21,765,814 observations across 15 variables. Each observation represents a bike ride, and each variable (in BOLD) contains information about the bike ride.</w:t>
      </w:r>
    </w:p>
    <w:p w14:paraId="584F6B0F" w14:textId="6B672F05" w:rsidR="008F0331" w:rsidRPr="008F0331" w:rsidRDefault="008F0331" w:rsidP="008F0331">
      <w:pPr>
        <w:pStyle w:val="Heading2"/>
        <w:spacing w:before="0"/>
        <w:rPr>
          <w:b/>
          <w:bCs/>
        </w:rPr>
      </w:pPr>
      <w:r w:rsidRPr="008F0331">
        <w:rPr>
          <w:b/>
          <w:bCs/>
        </w:rPr>
        <w:t xml:space="preserve">Question </w:t>
      </w:r>
      <w:r>
        <w:rPr>
          <w:b/>
          <w:bCs/>
        </w:rPr>
        <w:t>4</w:t>
      </w:r>
    </w:p>
    <w:p w14:paraId="11951D9E" w14:textId="7BC9335C" w:rsidR="009D681A" w:rsidRDefault="008F0331" w:rsidP="008F0331">
      <w:r>
        <w:t>The Citi Bike dataset contains 21,765,814 observations across 15 variables. Each observation represents a bike ride, and each variable (in BOLD) contains information about the bike ride.</w:t>
      </w:r>
    </w:p>
    <w:sectPr w:rsidR="009D681A" w:rsidSect="006759E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16F5C"/>
    <w:multiLevelType w:val="hybridMultilevel"/>
    <w:tmpl w:val="FD1227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4601DB4"/>
    <w:multiLevelType w:val="hybridMultilevel"/>
    <w:tmpl w:val="AAC247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4247B72"/>
    <w:multiLevelType w:val="hybridMultilevel"/>
    <w:tmpl w:val="1A2C69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684726A"/>
    <w:multiLevelType w:val="hybridMultilevel"/>
    <w:tmpl w:val="3E2EE3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39502899">
    <w:abstractNumId w:val="2"/>
  </w:num>
  <w:num w:numId="2" w16cid:durableId="562061327">
    <w:abstractNumId w:val="3"/>
  </w:num>
  <w:num w:numId="3" w16cid:durableId="1231117608">
    <w:abstractNumId w:val="0"/>
  </w:num>
  <w:num w:numId="4" w16cid:durableId="20472897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81A"/>
    <w:rsid w:val="00155CC6"/>
    <w:rsid w:val="003362AF"/>
    <w:rsid w:val="00390E50"/>
    <w:rsid w:val="006759EA"/>
    <w:rsid w:val="007A77B5"/>
    <w:rsid w:val="007F0598"/>
    <w:rsid w:val="008F0331"/>
    <w:rsid w:val="009A6205"/>
    <w:rsid w:val="009D681A"/>
    <w:rsid w:val="00BC202D"/>
    <w:rsid w:val="00CD1AB2"/>
    <w:rsid w:val="00D45C84"/>
    <w:rsid w:val="00D82E19"/>
    <w:rsid w:val="00F842AC"/>
    <w:rsid w:val="00FC5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36C09"/>
  <w15:chartTrackingRefBased/>
  <w15:docId w15:val="{8EFB2097-D49A-480C-B004-9631A1A77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5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05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5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0598"/>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F05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05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059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F0598"/>
    <w:rPr>
      <w:rFonts w:eastAsiaTheme="minorEastAsia"/>
      <w:color w:val="5A5A5A" w:themeColor="text1" w:themeTint="A5"/>
      <w:spacing w:val="15"/>
    </w:rPr>
  </w:style>
  <w:style w:type="paragraph" w:styleId="ListParagraph">
    <w:name w:val="List Paragraph"/>
    <w:basedOn w:val="Normal"/>
    <w:uiPriority w:val="34"/>
    <w:qFormat/>
    <w:rsid w:val="003362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031802">
      <w:bodyDiv w:val="1"/>
      <w:marLeft w:val="0"/>
      <w:marRight w:val="0"/>
      <w:marTop w:val="0"/>
      <w:marBottom w:val="0"/>
      <w:divBdr>
        <w:top w:val="none" w:sz="0" w:space="0" w:color="auto"/>
        <w:left w:val="none" w:sz="0" w:space="0" w:color="auto"/>
        <w:bottom w:val="none" w:sz="0" w:space="0" w:color="auto"/>
        <w:right w:val="none" w:sz="0" w:space="0" w:color="auto"/>
      </w:divBdr>
      <w:divsChild>
        <w:div w:id="1612085053">
          <w:marLeft w:val="0"/>
          <w:marRight w:val="0"/>
          <w:marTop w:val="0"/>
          <w:marBottom w:val="0"/>
          <w:divBdr>
            <w:top w:val="none" w:sz="0" w:space="0" w:color="auto"/>
            <w:left w:val="none" w:sz="0" w:space="0" w:color="auto"/>
            <w:bottom w:val="none" w:sz="0" w:space="0" w:color="auto"/>
            <w:right w:val="none" w:sz="0" w:space="0" w:color="auto"/>
          </w:divBdr>
          <w:divsChild>
            <w:div w:id="1438208317">
              <w:marLeft w:val="0"/>
              <w:marRight w:val="0"/>
              <w:marTop w:val="0"/>
              <w:marBottom w:val="0"/>
              <w:divBdr>
                <w:top w:val="none" w:sz="0" w:space="0" w:color="auto"/>
                <w:left w:val="none" w:sz="0" w:space="0" w:color="auto"/>
                <w:bottom w:val="none" w:sz="0" w:space="0" w:color="auto"/>
                <w:right w:val="none" w:sz="0" w:space="0" w:color="auto"/>
              </w:divBdr>
            </w:div>
            <w:div w:id="864948007">
              <w:marLeft w:val="0"/>
              <w:marRight w:val="0"/>
              <w:marTop w:val="0"/>
              <w:marBottom w:val="0"/>
              <w:divBdr>
                <w:top w:val="none" w:sz="0" w:space="0" w:color="auto"/>
                <w:left w:val="none" w:sz="0" w:space="0" w:color="auto"/>
                <w:bottom w:val="none" w:sz="0" w:space="0" w:color="auto"/>
                <w:right w:val="none" w:sz="0" w:space="0" w:color="auto"/>
              </w:divBdr>
            </w:div>
            <w:div w:id="1508210990">
              <w:marLeft w:val="0"/>
              <w:marRight w:val="0"/>
              <w:marTop w:val="0"/>
              <w:marBottom w:val="0"/>
              <w:divBdr>
                <w:top w:val="none" w:sz="0" w:space="0" w:color="auto"/>
                <w:left w:val="none" w:sz="0" w:space="0" w:color="auto"/>
                <w:bottom w:val="none" w:sz="0" w:space="0" w:color="auto"/>
                <w:right w:val="none" w:sz="0" w:space="0" w:color="auto"/>
              </w:divBdr>
            </w:div>
            <w:div w:id="1950090522">
              <w:marLeft w:val="0"/>
              <w:marRight w:val="0"/>
              <w:marTop w:val="0"/>
              <w:marBottom w:val="0"/>
              <w:divBdr>
                <w:top w:val="none" w:sz="0" w:space="0" w:color="auto"/>
                <w:left w:val="none" w:sz="0" w:space="0" w:color="auto"/>
                <w:bottom w:val="none" w:sz="0" w:space="0" w:color="auto"/>
                <w:right w:val="none" w:sz="0" w:space="0" w:color="auto"/>
              </w:divBdr>
            </w:div>
            <w:div w:id="1043597453">
              <w:marLeft w:val="0"/>
              <w:marRight w:val="0"/>
              <w:marTop w:val="0"/>
              <w:marBottom w:val="0"/>
              <w:divBdr>
                <w:top w:val="none" w:sz="0" w:space="0" w:color="auto"/>
                <w:left w:val="none" w:sz="0" w:space="0" w:color="auto"/>
                <w:bottom w:val="none" w:sz="0" w:space="0" w:color="auto"/>
                <w:right w:val="none" w:sz="0" w:space="0" w:color="auto"/>
              </w:divBdr>
            </w:div>
            <w:div w:id="297491623">
              <w:marLeft w:val="0"/>
              <w:marRight w:val="0"/>
              <w:marTop w:val="0"/>
              <w:marBottom w:val="0"/>
              <w:divBdr>
                <w:top w:val="none" w:sz="0" w:space="0" w:color="auto"/>
                <w:left w:val="none" w:sz="0" w:space="0" w:color="auto"/>
                <w:bottom w:val="none" w:sz="0" w:space="0" w:color="auto"/>
                <w:right w:val="none" w:sz="0" w:space="0" w:color="auto"/>
              </w:divBdr>
            </w:div>
            <w:div w:id="553659273">
              <w:marLeft w:val="0"/>
              <w:marRight w:val="0"/>
              <w:marTop w:val="0"/>
              <w:marBottom w:val="0"/>
              <w:divBdr>
                <w:top w:val="none" w:sz="0" w:space="0" w:color="auto"/>
                <w:left w:val="none" w:sz="0" w:space="0" w:color="auto"/>
                <w:bottom w:val="none" w:sz="0" w:space="0" w:color="auto"/>
                <w:right w:val="none" w:sz="0" w:space="0" w:color="auto"/>
              </w:divBdr>
            </w:div>
            <w:div w:id="1248029072">
              <w:marLeft w:val="0"/>
              <w:marRight w:val="0"/>
              <w:marTop w:val="0"/>
              <w:marBottom w:val="0"/>
              <w:divBdr>
                <w:top w:val="none" w:sz="0" w:space="0" w:color="auto"/>
                <w:left w:val="none" w:sz="0" w:space="0" w:color="auto"/>
                <w:bottom w:val="none" w:sz="0" w:space="0" w:color="auto"/>
                <w:right w:val="none" w:sz="0" w:space="0" w:color="auto"/>
              </w:divBdr>
            </w:div>
            <w:div w:id="1570264709">
              <w:marLeft w:val="0"/>
              <w:marRight w:val="0"/>
              <w:marTop w:val="0"/>
              <w:marBottom w:val="0"/>
              <w:divBdr>
                <w:top w:val="none" w:sz="0" w:space="0" w:color="auto"/>
                <w:left w:val="none" w:sz="0" w:space="0" w:color="auto"/>
                <w:bottom w:val="none" w:sz="0" w:space="0" w:color="auto"/>
                <w:right w:val="none" w:sz="0" w:space="0" w:color="auto"/>
              </w:divBdr>
            </w:div>
            <w:div w:id="1609196869">
              <w:marLeft w:val="0"/>
              <w:marRight w:val="0"/>
              <w:marTop w:val="0"/>
              <w:marBottom w:val="0"/>
              <w:divBdr>
                <w:top w:val="none" w:sz="0" w:space="0" w:color="auto"/>
                <w:left w:val="none" w:sz="0" w:space="0" w:color="auto"/>
                <w:bottom w:val="none" w:sz="0" w:space="0" w:color="auto"/>
                <w:right w:val="none" w:sz="0" w:space="0" w:color="auto"/>
              </w:divBdr>
            </w:div>
            <w:div w:id="762454730">
              <w:marLeft w:val="0"/>
              <w:marRight w:val="0"/>
              <w:marTop w:val="0"/>
              <w:marBottom w:val="0"/>
              <w:divBdr>
                <w:top w:val="none" w:sz="0" w:space="0" w:color="auto"/>
                <w:left w:val="none" w:sz="0" w:space="0" w:color="auto"/>
                <w:bottom w:val="none" w:sz="0" w:space="0" w:color="auto"/>
                <w:right w:val="none" w:sz="0" w:space="0" w:color="auto"/>
              </w:divBdr>
            </w:div>
            <w:div w:id="942954802">
              <w:marLeft w:val="0"/>
              <w:marRight w:val="0"/>
              <w:marTop w:val="0"/>
              <w:marBottom w:val="0"/>
              <w:divBdr>
                <w:top w:val="none" w:sz="0" w:space="0" w:color="auto"/>
                <w:left w:val="none" w:sz="0" w:space="0" w:color="auto"/>
                <w:bottom w:val="none" w:sz="0" w:space="0" w:color="auto"/>
                <w:right w:val="none" w:sz="0" w:space="0" w:color="auto"/>
              </w:divBdr>
            </w:div>
            <w:div w:id="139230097">
              <w:marLeft w:val="0"/>
              <w:marRight w:val="0"/>
              <w:marTop w:val="0"/>
              <w:marBottom w:val="0"/>
              <w:divBdr>
                <w:top w:val="none" w:sz="0" w:space="0" w:color="auto"/>
                <w:left w:val="none" w:sz="0" w:space="0" w:color="auto"/>
                <w:bottom w:val="none" w:sz="0" w:space="0" w:color="auto"/>
                <w:right w:val="none" w:sz="0" w:space="0" w:color="auto"/>
              </w:divBdr>
            </w:div>
            <w:div w:id="530729798">
              <w:marLeft w:val="0"/>
              <w:marRight w:val="0"/>
              <w:marTop w:val="0"/>
              <w:marBottom w:val="0"/>
              <w:divBdr>
                <w:top w:val="none" w:sz="0" w:space="0" w:color="auto"/>
                <w:left w:val="none" w:sz="0" w:space="0" w:color="auto"/>
                <w:bottom w:val="none" w:sz="0" w:space="0" w:color="auto"/>
                <w:right w:val="none" w:sz="0" w:space="0" w:color="auto"/>
              </w:divBdr>
            </w:div>
            <w:div w:id="1777210361">
              <w:marLeft w:val="0"/>
              <w:marRight w:val="0"/>
              <w:marTop w:val="0"/>
              <w:marBottom w:val="0"/>
              <w:divBdr>
                <w:top w:val="none" w:sz="0" w:space="0" w:color="auto"/>
                <w:left w:val="none" w:sz="0" w:space="0" w:color="auto"/>
                <w:bottom w:val="none" w:sz="0" w:space="0" w:color="auto"/>
                <w:right w:val="none" w:sz="0" w:space="0" w:color="auto"/>
              </w:divBdr>
            </w:div>
            <w:div w:id="899438470">
              <w:marLeft w:val="0"/>
              <w:marRight w:val="0"/>
              <w:marTop w:val="0"/>
              <w:marBottom w:val="0"/>
              <w:divBdr>
                <w:top w:val="none" w:sz="0" w:space="0" w:color="auto"/>
                <w:left w:val="none" w:sz="0" w:space="0" w:color="auto"/>
                <w:bottom w:val="none" w:sz="0" w:space="0" w:color="auto"/>
                <w:right w:val="none" w:sz="0" w:space="0" w:color="auto"/>
              </w:divBdr>
            </w:div>
            <w:div w:id="1540390277">
              <w:marLeft w:val="0"/>
              <w:marRight w:val="0"/>
              <w:marTop w:val="0"/>
              <w:marBottom w:val="0"/>
              <w:divBdr>
                <w:top w:val="none" w:sz="0" w:space="0" w:color="auto"/>
                <w:left w:val="none" w:sz="0" w:space="0" w:color="auto"/>
                <w:bottom w:val="none" w:sz="0" w:space="0" w:color="auto"/>
                <w:right w:val="none" w:sz="0" w:space="0" w:color="auto"/>
              </w:divBdr>
            </w:div>
            <w:div w:id="360084765">
              <w:marLeft w:val="0"/>
              <w:marRight w:val="0"/>
              <w:marTop w:val="0"/>
              <w:marBottom w:val="0"/>
              <w:divBdr>
                <w:top w:val="none" w:sz="0" w:space="0" w:color="auto"/>
                <w:left w:val="none" w:sz="0" w:space="0" w:color="auto"/>
                <w:bottom w:val="none" w:sz="0" w:space="0" w:color="auto"/>
                <w:right w:val="none" w:sz="0" w:space="0" w:color="auto"/>
              </w:divBdr>
            </w:div>
            <w:div w:id="90245334">
              <w:marLeft w:val="0"/>
              <w:marRight w:val="0"/>
              <w:marTop w:val="0"/>
              <w:marBottom w:val="0"/>
              <w:divBdr>
                <w:top w:val="none" w:sz="0" w:space="0" w:color="auto"/>
                <w:left w:val="none" w:sz="0" w:space="0" w:color="auto"/>
                <w:bottom w:val="none" w:sz="0" w:space="0" w:color="auto"/>
                <w:right w:val="none" w:sz="0" w:space="0" w:color="auto"/>
              </w:divBdr>
            </w:div>
            <w:div w:id="223420536">
              <w:marLeft w:val="0"/>
              <w:marRight w:val="0"/>
              <w:marTop w:val="0"/>
              <w:marBottom w:val="0"/>
              <w:divBdr>
                <w:top w:val="none" w:sz="0" w:space="0" w:color="auto"/>
                <w:left w:val="none" w:sz="0" w:space="0" w:color="auto"/>
                <w:bottom w:val="none" w:sz="0" w:space="0" w:color="auto"/>
                <w:right w:val="none" w:sz="0" w:space="0" w:color="auto"/>
              </w:divBdr>
            </w:div>
            <w:div w:id="883713638">
              <w:marLeft w:val="0"/>
              <w:marRight w:val="0"/>
              <w:marTop w:val="0"/>
              <w:marBottom w:val="0"/>
              <w:divBdr>
                <w:top w:val="none" w:sz="0" w:space="0" w:color="auto"/>
                <w:left w:val="none" w:sz="0" w:space="0" w:color="auto"/>
                <w:bottom w:val="none" w:sz="0" w:space="0" w:color="auto"/>
                <w:right w:val="none" w:sz="0" w:space="0" w:color="auto"/>
              </w:divBdr>
            </w:div>
            <w:div w:id="2002461302">
              <w:marLeft w:val="0"/>
              <w:marRight w:val="0"/>
              <w:marTop w:val="0"/>
              <w:marBottom w:val="0"/>
              <w:divBdr>
                <w:top w:val="none" w:sz="0" w:space="0" w:color="auto"/>
                <w:left w:val="none" w:sz="0" w:space="0" w:color="auto"/>
                <w:bottom w:val="none" w:sz="0" w:space="0" w:color="auto"/>
                <w:right w:val="none" w:sz="0" w:space="0" w:color="auto"/>
              </w:divBdr>
            </w:div>
            <w:div w:id="692464866">
              <w:marLeft w:val="0"/>
              <w:marRight w:val="0"/>
              <w:marTop w:val="0"/>
              <w:marBottom w:val="0"/>
              <w:divBdr>
                <w:top w:val="none" w:sz="0" w:space="0" w:color="auto"/>
                <w:left w:val="none" w:sz="0" w:space="0" w:color="auto"/>
                <w:bottom w:val="none" w:sz="0" w:space="0" w:color="auto"/>
                <w:right w:val="none" w:sz="0" w:space="0" w:color="auto"/>
              </w:divBdr>
            </w:div>
            <w:div w:id="1895041697">
              <w:marLeft w:val="0"/>
              <w:marRight w:val="0"/>
              <w:marTop w:val="0"/>
              <w:marBottom w:val="0"/>
              <w:divBdr>
                <w:top w:val="none" w:sz="0" w:space="0" w:color="auto"/>
                <w:left w:val="none" w:sz="0" w:space="0" w:color="auto"/>
                <w:bottom w:val="none" w:sz="0" w:space="0" w:color="auto"/>
                <w:right w:val="none" w:sz="0" w:space="0" w:color="auto"/>
              </w:divBdr>
            </w:div>
            <w:div w:id="1212810615">
              <w:marLeft w:val="0"/>
              <w:marRight w:val="0"/>
              <w:marTop w:val="0"/>
              <w:marBottom w:val="0"/>
              <w:divBdr>
                <w:top w:val="none" w:sz="0" w:space="0" w:color="auto"/>
                <w:left w:val="none" w:sz="0" w:space="0" w:color="auto"/>
                <w:bottom w:val="none" w:sz="0" w:space="0" w:color="auto"/>
                <w:right w:val="none" w:sz="0" w:space="0" w:color="auto"/>
              </w:divBdr>
            </w:div>
            <w:div w:id="496069699">
              <w:marLeft w:val="0"/>
              <w:marRight w:val="0"/>
              <w:marTop w:val="0"/>
              <w:marBottom w:val="0"/>
              <w:divBdr>
                <w:top w:val="none" w:sz="0" w:space="0" w:color="auto"/>
                <w:left w:val="none" w:sz="0" w:space="0" w:color="auto"/>
                <w:bottom w:val="none" w:sz="0" w:space="0" w:color="auto"/>
                <w:right w:val="none" w:sz="0" w:space="0" w:color="auto"/>
              </w:divBdr>
            </w:div>
            <w:div w:id="1974364376">
              <w:marLeft w:val="0"/>
              <w:marRight w:val="0"/>
              <w:marTop w:val="0"/>
              <w:marBottom w:val="0"/>
              <w:divBdr>
                <w:top w:val="none" w:sz="0" w:space="0" w:color="auto"/>
                <w:left w:val="none" w:sz="0" w:space="0" w:color="auto"/>
                <w:bottom w:val="none" w:sz="0" w:space="0" w:color="auto"/>
                <w:right w:val="none" w:sz="0" w:space="0" w:color="auto"/>
              </w:divBdr>
            </w:div>
            <w:div w:id="1551458990">
              <w:marLeft w:val="0"/>
              <w:marRight w:val="0"/>
              <w:marTop w:val="0"/>
              <w:marBottom w:val="0"/>
              <w:divBdr>
                <w:top w:val="none" w:sz="0" w:space="0" w:color="auto"/>
                <w:left w:val="none" w:sz="0" w:space="0" w:color="auto"/>
                <w:bottom w:val="none" w:sz="0" w:space="0" w:color="auto"/>
                <w:right w:val="none" w:sz="0" w:space="0" w:color="auto"/>
              </w:divBdr>
            </w:div>
            <w:div w:id="1309165016">
              <w:marLeft w:val="0"/>
              <w:marRight w:val="0"/>
              <w:marTop w:val="0"/>
              <w:marBottom w:val="0"/>
              <w:divBdr>
                <w:top w:val="none" w:sz="0" w:space="0" w:color="auto"/>
                <w:left w:val="none" w:sz="0" w:space="0" w:color="auto"/>
                <w:bottom w:val="none" w:sz="0" w:space="0" w:color="auto"/>
                <w:right w:val="none" w:sz="0" w:space="0" w:color="auto"/>
              </w:divBdr>
            </w:div>
            <w:div w:id="204293349">
              <w:marLeft w:val="0"/>
              <w:marRight w:val="0"/>
              <w:marTop w:val="0"/>
              <w:marBottom w:val="0"/>
              <w:divBdr>
                <w:top w:val="none" w:sz="0" w:space="0" w:color="auto"/>
                <w:left w:val="none" w:sz="0" w:space="0" w:color="auto"/>
                <w:bottom w:val="none" w:sz="0" w:space="0" w:color="auto"/>
                <w:right w:val="none" w:sz="0" w:space="0" w:color="auto"/>
              </w:divBdr>
            </w:div>
            <w:div w:id="601187793">
              <w:marLeft w:val="0"/>
              <w:marRight w:val="0"/>
              <w:marTop w:val="0"/>
              <w:marBottom w:val="0"/>
              <w:divBdr>
                <w:top w:val="none" w:sz="0" w:space="0" w:color="auto"/>
                <w:left w:val="none" w:sz="0" w:space="0" w:color="auto"/>
                <w:bottom w:val="none" w:sz="0" w:space="0" w:color="auto"/>
                <w:right w:val="none" w:sz="0" w:space="0" w:color="auto"/>
              </w:divBdr>
            </w:div>
            <w:div w:id="732050194">
              <w:marLeft w:val="0"/>
              <w:marRight w:val="0"/>
              <w:marTop w:val="0"/>
              <w:marBottom w:val="0"/>
              <w:divBdr>
                <w:top w:val="none" w:sz="0" w:space="0" w:color="auto"/>
                <w:left w:val="none" w:sz="0" w:space="0" w:color="auto"/>
                <w:bottom w:val="none" w:sz="0" w:space="0" w:color="auto"/>
                <w:right w:val="none" w:sz="0" w:space="0" w:color="auto"/>
              </w:divBdr>
            </w:div>
            <w:div w:id="1275093963">
              <w:marLeft w:val="0"/>
              <w:marRight w:val="0"/>
              <w:marTop w:val="0"/>
              <w:marBottom w:val="0"/>
              <w:divBdr>
                <w:top w:val="none" w:sz="0" w:space="0" w:color="auto"/>
                <w:left w:val="none" w:sz="0" w:space="0" w:color="auto"/>
                <w:bottom w:val="none" w:sz="0" w:space="0" w:color="auto"/>
                <w:right w:val="none" w:sz="0" w:space="0" w:color="auto"/>
              </w:divBdr>
            </w:div>
            <w:div w:id="164826601">
              <w:marLeft w:val="0"/>
              <w:marRight w:val="0"/>
              <w:marTop w:val="0"/>
              <w:marBottom w:val="0"/>
              <w:divBdr>
                <w:top w:val="none" w:sz="0" w:space="0" w:color="auto"/>
                <w:left w:val="none" w:sz="0" w:space="0" w:color="auto"/>
                <w:bottom w:val="none" w:sz="0" w:space="0" w:color="auto"/>
                <w:right w:val="none" w:sz="0" w:space="0" w:color="auto"/>
              </w:divBdr>
            </w:div>
            <w:div w:id="787430068">
              <w:marLeft w:val="0"/>
              <w:marRight w:val="0"/>
              <w:marTop w:val="0"/>
              <w:marBottom w:val="0"/>
              <w:divBdr>
                <w:top w:val="none" w:sz="0" w:space="0" w:color="auto"/>
                <w:left w:val="none" w:sz="0" w:space="0" w:color="auto"/>
                <w:bottom w:val="none" w:sz="0" w:space="0" w:color="auto"/>
                <w:right w:val="none" w:sz="0" w:space="0" w:color="auto"/>
              </w:divBdr>
            </w:div>
            <w:div w:id="411247161">
              <w:marLeft w:val="0"/>
              <w:marRight w:val="0"/>
              <w:marTop w:val="0"/>
              <w:marBottom w:val="0"/>
              <w:divBdr>
                <w:top w:val="none" w:sz="0" w:space="0" w:color="auto"/>
                <w:left w:val="none" w:sz="0" w:space="0" w:color="auto"/>
                <w:bottom w:val="none" w:sz="0" w:space="0" w:color="auto"/>
                <w:right w:val="none" w:sz="0" w:space="0" w:color="auto"/>
              </w:divBdr>
            </w:div>
            <w:div w:id="2118519598">
              <w:marLeft w:val="0"/>
              <w:marRight w:val="0"/>
              <w:marTop w:val="0"/>
              <w:marBottom w:val="0"/>
              <w:divBdr>
                <w:top w:val="none" w:sz="0" w:space="0" w:color="auto"/>
                <w:left w:val="none" w:sz="0" w:space="0" w:color="auto"/>
                <w:bottom w:val="none" w:sz="0" w:space="0" w:color="auto"/>
                <w:right w:val="none" w:sz="0" w:space="0" w:color="auto"/>
              </w:divBdr>
            </w:div>
            <w:div w:id="1952932804">
              <w:marLeft w:val="0"/>
              <w:marRight w:val="0"/>
              <w:marTop w:val="0"/>
              <w:marBottom w:val="0"/>
              <w:divBdr>
                <w:top w:val="none" w:sz="0" w:space="0" w:color="auto"/>
                <w:left w:val="none" w:sz="0" w:space="0" w:color="auto"/>
                <w:bottom w:val="none" w:sz="0" w:space="0" w:color="auto"/>
                <w:right w:val="none" w:sz="0" w:space="0" w:color="auto"/>
              </w:divBdr>
            </w:div>
            <w:div w:id="109476984">
              <w:marLeft w:val="0"/>
              <w:marRight w:val="0"/>
              <w:marTop w:val="0"/>
              <w:marBottom w:val="0"/>
              <w:divBdr>
                <w:top w:val="none" w:sz="0" w:space="0" w:color="auto"/>
                <w:left w:val="none" w:sz="0" w:space="0" w:color="auto"/>
                <w:bottom w:val="none" w:sz="0" w:space="0" w:color="auto"/>
                <w:right w:val="none" w:sz="0" w:space="0" w:color="auto"/>
              </w:divBdr>
            </w:div>
            <w:div w:id="1022317222">
              <w:marLeft w:val="0"/>
              <w:marRight w:val="0"/>
              <w:marTop w:val="0"/>
              <w:marBottom w:val="0"/>
              <w:divBdr>
                <w:top w:val="none" w:sz="0" w:space="0" w:color="auto"/>
                <w:left w:val="none" w:sz="0" w:space="0" w:color="auto"/>
                <w:bottom w:val="none" w:sz="0" w:space="0" w:color="auto"/>
                <w:right w:val="none" w:sz="0" w:space="0" w:color="auto"/>
              </w:divBdr>
            </w:div>
            <w:div w:id="977030409">
              <w:marLeft w:val="0"/>
              <w:marRight w:val="0"/>
              <w:marTop w:val="0"/>
              <w:marBottom w:val="0"/>
              <w:divBdr>
                <w:top w:val="none" w:sz="0" w:space="0" w:color="auto"/>
                <w:left w:val="none" w:sz="0" w:space="0" w:color="auto"/>
                <w:bottom w:val="none" w:sz="0" w:space="0" w:color="auto"/>
                <w:right w:val="none" w:sz="0" w:space="0" w:color="auto"/>
              </w:divBdr>
            </w:div>
            <w:div w:id="2064673947">
              <w:marLeft w:val="0"/>
              <w:marRight w:val="0"/>
              <w:marTop w:val="0"/>
              <w:marBottom w:val="0"/>
              <w:divBdr>
                <w:top w:val="none" w:sz="0" w:space="0" w:color="auto"/>
                <w:left w:val="none" w:sz="0" w:space="0" w:color="auto"/>
                <w:bottom w:val="none" w:sz="0" w:space="0" w:color="auto"/>
                <w:right w:val="none" w:sz="0" w:space="0" w:color="auto"/>
              </w:divBdr>
            </w:div>
            <w:div w:id="261304558">
              <w:marLeft w:val="0"/>
              <w:marRight w:val="0"/>
              <w:marTop w:val="0"/>
              <w:marBottom w:val="0"/>
              <w:divBdr>
                <w:top w:val="none" w:sz="0" w:space="0" w:color="auto"/>
                <w:left w:val="none" w:sz="0" w:space="0" w:color="auto"/>
                <w:bottom w:val="none" w:sz="0" w:space="0" w:color="auto"/>
                <w:right w:val="none" w:sz="0" w:space="0" w:color="auto"/>
              </w:divBdr>
            </w:div>
            <w:div w:id="837774728">
              <w:marLeft w:val="0"/>
              <w:marRight w:val="0"/>
              <w:marTop w:val="0"/>
              <w:marBottom w:val="0"/>
              <w:divBdr>
                <w:top w:val="none" w:sz="0" w:space="0" w:color="auto"/>
                <w:left w:val="none" w:sz="0" w:space="0" w:color="auto"/>
                <w:bottom w:val="none" w:sz="0" w:space="0" w:color="auto"/>
                <w:right w:val="none" w:sz="0" w:space="0" w:color="auto"/>
              </w:divBdr>
            </w:div>
            <w:div w:id="443965736">
              <w:marLeft w:val="0"/>
              <w:marRight w:val="0"/>
              <w:marTop w:val="0"/>
              <w:marBottom w:val="0"/>
              <w:divBdr>
                <w:top w:val="none" w:sz="0" w:space="0" w:color="auto"/>
                <w:left w:val="none" w:sz="0" w:space="0" w:color="auto"/>
                <w:bottom w:val="none" w:sz="0" w:space="0" w:color="auto"/>
                <w:right w:val="none" w:sz="0" w:space="0" w:color="auto"/>
              </w:divBdr>
            </w:div>
            <w:div w:id="1814905984">
              <w:marLeft w:val="0"/>
              <w:marRight w:val="0"/>
              <w:marTop w:val="0"/>
              <w:marBottom w:val="0"/>
              <w:divBdr>
                <w:top w:val="none" w:sz="0" w:space="0" w:color="auto"/>
                <w:left w:val="none" w:sz="0" w:space="0" w:color="auto"/>
                <w:bottom w:val="none" w:sz="0" w:space="0" w:color="auto"/>
                <w:right w:val="none" w:sz="0" w:space="0" w:color="auto"/>
              </w:divBdr>
            </w:div>
            <w:div w:id="162666212">
              <w:marLeft w:val="0"/>
              <w:marRight w:val="0"/>
              <w:marTop w:val="0"/>
              <w:marBottom w:val="0"/>
              <w:divBdr>
                <w:top w:val="none" w:sz="0" w:space="0" w:color="auto"/>
                <w:left w:val="none" w:sz="0" w:space="0" w:color="auto"/>
                <w:bottom w:val="none" w:sz="0" w:space="0" w:color="auto"/>
                <w:right w:val="none" w:sz="0" w:space="0" w:color="auto"/>
              </w:divBdr>
            </w:div>
            <w:div w:id="1000815732">
              <w:marLeft w:val="0"/>
              <w:marRight w:val="0"/>
              <w:marTop w:val="0"/>
              <w:marBottom w:val="0"/>
              <w:divBdr>
                <w:top w:val="none" w:sz="0" w:space="0" w:color="auto"/>
                <w:left w:val="none" w:sz="0" w:space="0" w:color="auto"/>
                <w:bottom w:val="none" w:sz="0" w:space="0" w:color="auto"/>
                <w:right w:val="none" w:sz="0" w:space="0" w:color="auto"/>
              </w:divBdr>
            </w:div>
            <w:div w:id="1286697121">
              <w:marLeft w:val="0"/>
              <w:marRight w:val="0"/>
              <w:marTop w:val="0"/>
              <w:marBottom w:val="0"/>
              <w:divBdr>
                <w:top w:val="none" w:sz="0" w:space="0" w:color="auto"/>
                <w:left w:val="none" w:sz="0" w:space="0" w:color="auto"/>
                <w:bottom w:val="none" w:sz="0" w:space="0" w:color="auto"/>
                <w:right w:val="none" w:sz="0" w:space="0" w:color="auto"/>
              </w:divBdr>
            </w:div>
            <w:div w:id="1845392325">
              <w:marLeft w:val="0"/>
              <w:marRight w:val="0"/>
              <w:marTop w:val="0"/>
              <w:marBottom w:val="0"/>
              <w:divBdr>
                <w:top w:val="none" w:sz="0" w:space="0" w:color="auto"/>
                <w:left w:val="none" w:sz="0" w:space="0" w:color="auto"/>
                <w:bottom w:val="none" w:sz="0" w:space="0" w:color="auto"/>
                <w:right w:val="none" w:sz="0" w:space="0" w:color="auto"/>
              </w:divBdr>
            </w:div>
            <w:div w:id="2094543944">
              <w:marLeft w:val="0"/>
              <w:marRight w:val="0"/>
              <w:marTop w:val="0"/>
              <w:marBottom w:val="0"/>
              <w:divBdr>
                <w:top w:val="none" w:sz="0" w:space="0" w:color="auto"/>
                <w:left w:val="none" w:sz="0" w:space="0" w:color="auto"/>
                <w:bottom w:val="none" w:sz="0" w:space="0" w:color="auto"/>
                <w:right w:val="none" w:sz="0" w:space="0" w:color="auto"/>
              </w:divBdr>
            </w:div>
            <w:div w:id="874736304">
              <w:marLeft w:val="0"/>
              <w:marRight w:val="0"/>
              <w:marTop w:val="0"/>
              <w:marBottom w:val="0"/>
              <w:divBdr>
                <w:top w:val="none" w:sz="0" w:space="0" w:color="auto"/>
                <w:left w:val="none" w:sz="0" w:space="0" w:color="auto"/>
                <w:bottom w:val="none" w:sz="0" w:space="0" w:color="auto"/>
                <w:right w:val="none" w:sz="0" w:space="0" w:color="auto"/>
              </w:divBdr>
            </w:div>
            <w:div w:id="342392311">
              <w:marLeft w:val="0"/>
              <w:marRight w:val="0"/>
              <w:marTop w:val="0"/>
              <w:marBottom w:val="0"/>
              <w:divBdr>
                <w:top w:val="none" w:sz="0" w:space="0" w:color="auto"/>
                <w:left w:val="none" w:sz="0" w:space="0" w:color="auto"/>
                <w:bottom w:val="none" w:sz="0" w:space="0" w:color="auto"/>
                <w:right w:val="none" w:sz="0" w:space="0" w:color="auto"/>
              </w:divBdr>
            </w:div>
            <w:div w:id="523130923">
              <w:marLeft w:val="0"/>
              <w:marRight w:val="0"/>
              <w:marTop w:val="0"/>
              <w:marBottom w:val="0"/>
              <w:divBdr>
                <w:top w:val="none" w:sz="0" w:space="0" w:color="auto"/>
                <w:left w:val="none" w:sz="0" w:space="0" w:color="auto"/>
                <w:bottom w:val="none" w:sz="0" w:space="0" w:color="auto"/>
                <w:right w:val="none" w:sz="0" w:space="0" w:color="auto"/>
              </w:divBdr>
            </w:div>
            <w:div w:id="360322000">
              <w:marLeft w:val="0"/>
              <w:marRight w:val="0"/>
              <w:marTop w:val="0"/>
              <w:marBottom w:val="0"/>
              <w:divBdr>
                <w:top w:val="none" w:sz="0" w:space="0" w:color="auto"/>
                <w:left w:val="none" w:sz="0" w:space="0" w:color="auto"/>
                <w:bottom w:val="none" w:sz="0" w:space="0" w:color="auto"/>
                <w:right w:val="none" w:sz="0" w:space="0" w:color="auto"/>
              </w:divBdr>
            </w:div>
            <w:div w:id="322050754">
              <w:marLeft w:val="0"/>
              <w:marRight w:val="0"/>
              <w:marTop w:val="0"/>
              <w:marBottom w:val="0"/>
              <w:divBdr>
                <w:top w:val="none" w:sz="0" w:space="0" w:color="auto"/>
                <w:left w:val="none" w:sz="0" w:space="0" w:color="auto"/>
                <w:bottom w:val="none" w:sz="0" w:space="0" w:color="auto"/>
                <w:right w:val="none" w:sz="0" w:space="0" w:color="auto"/>
              </w:divBdr>
            </w:div>
            <w:div w:id="335884738">
              <w:marLeft w:val="0"/>
              <w:marRight w:val="0"/>
              <w:marTop w:val="0"/>
              <w:marBottom w:val="0"/>
              <w:divBdr>
                <w:top w:val="none" w:sz="0" w:space="0" w:color="auto"/>
                <w:left w:val="none" w:sz="0" w:space="0" w:color="auto"/>
                <w:bottom w:val="none" w:sz="0" w:space="0" w:color="auto"/>
                <w:right w:val="none" w:sz="0" w:space="0" w:color="auto"/>
              </w:divBdr>
            </w:div>
            <w:div w:id="1843353939">
              <w:marLeft w:val="0"/>
              <w:marRight w:val="0"/>
              <w:marTop w:val="0"/>
              <w:marBottom w:val="0"/>
              <w:divBdr>
                <w:top w:val="none" w:sz="0" w:space="0" w:color="auto"/>
                <w:left w:val="none" w:sz="0" w:space="0" w:color="auto"/>
                <w:bottom w:val="none" w:sz="0" w:space="0" w:color="auto"/>
                <w:right w:val="none" w:sz="0" w:space="0" w:color="auto"/>
              </w:divBdr>
            </w:div>
            <w:div w:id="1672831281">
              <w:marLeft w:val="0"/>
              <w:marRight w:val="0"/>
              <w:marTop w:val="0"/>
              <w:marBottom w:val="0"/>
              <w:divBdr>
                <w:top w:val="none" w:sz="0" w:space="0" w:color="auto"/>
                <w:left w:val="none" w:sz="0" w:space="0" w:color="auto"/>
                <w:bottom w:val="none" w:sz="0" w:space="0" w:color="auto"/>
                <w:right w:val="none" w:sz="0" w:space="0" w:color="auto"/>
              </w:divBdr>
            </w:div>
            <w:div w:id="650333182">
              <w:marLeft w:val="0"/>
              <w:marRight w:val="0"/>
              <w:marTop w:val="0"/>
              <w:marBottom w:val="0"/>
              <w:divBdr>
                <w:top w:val="none" w:sz="0" w:space="0" w:color="auto"/>
                <w:left w:val="none" w:sz="0" w:space="0" w:color="auto"/>
                <w:bottom w:val="none" w:sz="0" w:space="0" w:color="auto"/>
                <w:right w:val="none" w:sz="0" w:space="0" w:color="auto"/>
              </w:divBdr>
            </w:div>
            <w:div w:id="2015298076">
              <w:marLeft w:val="0"/>
              <w:marRight w:val="0"/>
              <w:marTop w:val="0"/>
              <w:marBottom w:val="0"/>
              <w:divBdr>
                <w:top w:val="none" w:sz="0" w:space="0" w:color="auto"/>
                <w:left w:val="none" w:sz="0" w:space="0" w:color="auto"/>
                <w:bottom w:val="none" w:sz="0" w:space="0" w:color="auto"/>
                <w:right w:val="none" w:sz="0" w:space="0" w:color="auto"/>
              </w:divBdr>
            </w:div>
            <w:div w:id="1957783738">
              <w:marLeft w:val="0"/>
              <w:marRight w:val="0"/>
              <w:marTop w:val="0"/>
              <w:marBottom w:val="0"/>
              <w:divBdr>
                <w:top w:val="none" w:sz="0" w:space="0" w:color="auto"/>
                <w:left w:val="none" w:sz="0" w:space="0" w:color="auto"/>
                <w:bottom w:val="none" w:sz="0" w:space="0" w:color="auto"/>
                <w:right w:val="none" w:sz="0" w:space="0" w:color="auto"/>
              </w:divBdr>
            </w:div>
            <w:div w:id="1531528434">
              <w:marLeft w:val="0"/>
              <w:marRight w:val="0"/>
              <w:marTop w:val="0"/>
              <w:marBottom w:val="0"/>
              <w:divBdr>
                <w:top w:val="none" w:sz="0" w:space="0" w:color="auto"/>
                <w:left w:val="none" w:sz="0" w:space="0" w:color="auto"/>
                <w:bottom w:val="none" w:sz="0" w:space="0" w:color="auto"/>
                <w:right w:val="none" w:sz="0" w:space="0" w:color="auto"/>
              </w:divBdr>
            </w:div>
            <w:div w:id="654065509">
              <w:marLeft w:val="0"/>
              <w:marRight w:val="0"/>
              <w:marTop w:val="0"/>
              <w:marBottom w:val="0"/>
              <w:divBdr>
                <w:top w:val="none" w:sz="0" w:space="0" w:color="auto"/>
                <w:left w:val="none" w:sz="0" w:space="0" w:color="auto"/>
                <w:bottom w:val="none" w:sz="0" w:space="0" w:color="auto"/>
                <w:right w:val="none" w:sz="0" w:space="0" w:color="auto"/>
              </w:divBdr>
            </w:div>
            <w:div w:id="254024457">
              <w:marLeft w:val="0"/>
              <w:marRight w:val="0"/>
              <w:marTop w:val="0"/>
              <w:marBottom w:val="0"/>
              <w:divBdr>
                <w:top w:val="none" w:sz="0" w:space="0" w:color="auto"/>
                <w:left w:val="none" w:sz="0" w:space="0" w:color="auto"/>
                <w:bottom w:val="none" w:sz="0" w:space="0" w:color="auto"/>
                <w:right w:val="none" w:sz="0" w:space="0" w:color="auto"/>
              </w:divBdr>
            </w:div>
            <w:div w:id="744838798">
              <w:marLeft w:val="0"/>
              <w:marRight w:val="0"/>
              <w:marTop w:val="0"/>
              <w:marBottom w:val="0"/>
              <w:divBdr>
                <w:top w:val="none" w:sz="0" w:space="0" w:color="auto"/>
                <w:left w:val="none" w:sz="0" w:space="0" w:color="auto"/>
                <w:bottom w:val="none" w:sz="0" w:space="0" w:color="auto"/>
                <w:right w:val="none" w:sz="0" w:space="0" w:color="auto"/>
              </w:divBdr>
            </w:div>
            <w:div w:id="665327794">
              <w:marLeft w:val="0"/>
              <w:marRight w:val="0"/>
              <w:marTop w:val="0"/>
              <w:marBottom w:val="0"/>
              <w:divBdr>
                <w:top w:val="none" w:sz="0" w:space="0" w:color="auto"/>
                <w:left w:val="none" w:sz="0" w:space="0" w:color="auto"/>
                <w:bottom w:val="none" w:sz="0" w:space="0" w:color="auto"/>
                <w:right w:val="none" w:sz="0" w:space="0" w:color="auto"/>
              </w:divBdr>
            </w:div>
            <w:div w:id="31924411">
              <w:marLeft w:val="0"/>
              <w:marRight w:val="0"/>
              <w:marTop w:val="0"/>
              <w:marBottom w:val="0"/>
              <w:divBdr>
                <w:top w:val="none" w:sz="0" w:space="0" w:color="auto"/>
                <w:left w:val="none" w:sz="0" w:space="0" w:color="auto"/>
                <w:bottom w:val="none" w:sz="0" w:space="0" w:color="auto"/>
                <w:right w:val="none" w:sz="0" w:space="0" w:color="auto"/>
              </w:divBdr>
            </w:div>
            <w:div w:id="1136072701">
              <w:marLeft w:val="0"/>
              <w:marRight w:val="0"/>
              <w:marTop w:val="0"/>
              <w:marBottom w:val="0"/>
              <w:divBdr>
                <w:top w:val="none" w:sz="0" w:space="0" w:color="auto"/>
                <w:left w:val="none" w:sz="0" w:space="0" w:color="auto"/>
                <w:bottom w:val="none" w:sz="0" w:space="0" w:color="auto"/>
                <w:right w:val="none" w:sz="0" w:space="0" w:color="auto"/>
              </w:divBdr>
            </w:div>
            <w:div w:id="1543596998">
              <w:marLeft w:val="0"/>
              <w:marRight w:val="0"/>
              <w:marTop w:val="0"/>
              <w:marBottom w:val="0"/>
              <w:divBdr>
                <w:top w:val="none" w:sz="0" w:space="0" w:color="auto"/>
                <w:left w:val="none" w:sz="0" w:space="0" w:color="auto"/>
                <w:bottom w:val="none" w:sz="0" w:space="0" w:color="auto"/>
                <w:right w:val="none" w:sz="0" w:space="0" w:color="auto"/>
              </w:divBdr>
            </w:div>
            <w:div w:id="872419339">
              <w:marLeft w:val="0"/>
              <w:marRight w:val="0"/>
              <w:marTop w:val="0"/>
              <w:marBottom w:val="0"/>
              <w:divBdr>
                <w:top w:val="none" w:sz="0" w:space="0" w:color="auto"/>
                <w:left w:val="none" w:sz="0" w:space="0" w:color="auto"/>
                <w:bottom w:val="none" w:sz="0" w:space="0" w:color="auto"/>
                <w:right w:val="none" w:sz="0" w:space="0" w:color="auto"/>
              </w:divBdr>
            </w:div>
            <w:div w:id="1871139081">
              <w:marLeft w:val="0"/>
              <w:marRight w:val="0"/>
              <w:marTop w:val="0"/>
              <w:marBottom w:val="0"/>
              <w:divBdr>
                <w:top w:val="none" w:sz="0" w:space="0" w:color="auto"/>
                <w:left w:val="none" w:sz="0" w:space="0" w:color="auto"/>
                <w:bottom w:val="none" w:sz="0" w:space="0" w:color="auto"/>
                <w:right w:val="none" w:sz="0" w:space="0" w:color="auto"/>
              </w:divBdr>
            </w:div>
            <w:div w:id="1765690358">
              <w:marLeft w:val="0"/>
              <w:marRight w:val="0"/>
              <w:marTop w:val="0"/>
              <w:marBottom w:val="0"/>
              <w:divBdr>
                <w:top w:val="none" w:sz="0" w:space="0" w:color="auto"/>
                <w:left w:val="none" w:sz="0" w:space="0" w:color="auto"/>
                <w:bottom w:val="none" w:sz="0" w:space="0" w:color="auto"/>
                <w:right w:val="none" w:sz="0" w:space="0" w:color="auto"/>
              </w:divBdr>
            </w:div>
            <w:div w:id="673994586">
              <w:marLeft w:val="0"/>
              <w:marRight w:val="0"/>
              <w:marTop w:val="0"/>
              <w:marBottom w:val="0"/>
              <w:divBdr>
                <w:top w:val="none" w:sz="0" w:space="0" w:color="auto"/>
                <w:left w:val="none" w:sz="0" w:space="0" w:color="auto"/>
                <w:bottom w:val="none" w:sz="0" w:space="0" w:color="auto"/>
                <w:right w:val="none" w:sz="0" w:space="0" w:color="auto"/>
              </w:divBdr>
            </w:div>
            <w:div w:id="786119787">
              <w:marLeft w:val="0"/>
              <w:marRight w:val="0"/>
              <w:marTop w:val="0"/>
              <w:marBottom w:val="0"/>
              <w:divBdr>
                <w:top w:val="none" w:sz="0" w:space="0" w:color="auto"/>
                <w:left w:val="none" w:sz="0" w:space="0" w:color="auto"/>
                <w:bottom w:val="none" w:sz="0" w:space="0" w:color="auto"/>
                <w:right w:val="none" w:sz="0" w:space="0" w:color="auto"/>
              </w:divBdr>
            </w:div>
            <w:div w:id="2066222804">
              <w:marLeft w:val="0"/>
              <w:marRight w:val="0"/>
              <w:marTop w:val="0"/>
              <w:marBottom w:val="0"/>
              <w:divBdr>
                <w:top w:val="none" w:sz="0" w:space="0" w:color="auto"/>
                <w:left w:val="none" w:sz="0" w:space="0" w:color="auto"/>
                <w:bottom w:val="none" w:sz="0" w:space="0" w:color="auto"/>
                <w:right w:val="none" w:sz="0" w:space="0" w:color="auto"/>
              </w:divBdr>
            </w:div>
            <w:div w:id="1974285887">
              <w:marLeft w:val="0"/>
              <w:marRight w:val="0"/>
              <w:marTop w:val="0"/>
              <w:marBottom w:val="0"/>
              <w:divBdr>
                <w:top w:val="none" w:sz="0" w:space="0" w:color="auto"/>
                <w:left w:val="none" w:sz="0" w:space="0" w:color="auto"/>
                <w:bottom w:val="none" w:sz="0" w:space="0" w:color="auto"/>
                <w:right w:val="none" w:sz="0" w:space="0" w:color="auto"/>
              </w:divBdr>
            </w:div>
            <w:div w:id="814373437">
              <w:marLeft w:val="0"/>
              <w:marRight w:val="0"/>
              <w:marTop w:val="0"/>
              <w:marBottom w:val="0"/>
              <w:divBdr>
                <w:top w:val="none" w:sz="0" w:space="0" w:color="auto"/>
                <w:left w:val="none" w:sz="0" w:space="0" w:color="auto"/>
                <w:bottom w:val="none" w:sz="0" w:space="0" w:color="auto"/>
                <w:right w:val="none" w:sz="0" w:space="0" w:color="auto"/>
              </w:divBdr>
            </w:div>
            <w:div w:id="198275696">
              <w:marLeft w:val="0"/>
              <w:marRight w:val="0"/>
              <w:marTop w:val="0"/>
              <w:marBottom w:val="0"/>
              <w:divBdr>
                <w:top w:val="none" w:sz="0" w:space="0" w:color="auto"/>
                <w:left w:val="none" w:sz="0" w:space="0" w:color="auto"/>
                <w:bottom w:val="none" w:sz="0" w:space="0" w:color="auto"/>
                <w:right w:val="none" w:sz="0" w:space="0" w:color="auto"/>
              </w:divBdr>
            </w:div>
            <w:div w:id="1830632879">
              <w:marLeft w:val="0"/>
              <w:marRight w:val="0"/>
              <w:marTop w:val="0"/>
              <w:marBottom w:val="0"/>
              <w:divBdr>
                <w:top w:val="none" w:sz="0" w:space="0" w:color="auto"/>
                <w:left w:val="none" w:sz="0" w:space="0" w:color="auto"/>
                <w:bottom w:val="none" w:sz="0" w:space="0" w:color="auto"/>
                <w:right w:val="none" w:sz="0" w:space="0" w:color="auto"/>
              </w:divBdr>
            </w:div>
            <w:div w:id="95178240">
              <w:marLeft w:val="0"/>
              <w:marRight w:val="0"/>
              <w:marTop w:val="0"/>
              <w:marBottom w:val="0"/>
              <w:divBdr>
                <w:top w:val="none" w:sz="0" w:space="0" w:color="auto"/>
                <w:left w:val="none" w:sz="0" w:space="0" w:color="auto"/>
                <w:bottom w:val="none" w:sz="0" w:space="0" w:color="auto"/>
                <w:right w:val="none" w:sz="0" w:space="0" w:color="auto"/>
              </w:divBdr>
            </w:div>
            <w:div w:id="1785224098">
              <w:marLeft w:val="0"/>
              <w:marRight w:val="0"/>
              <w:marTop w:val="0"/>
              <w:marBottom w:val="0"/>
              <w:divBdr>
                <w:top w:val="none" w:sz="0" w:space="0" w:color="auto"/>
                <w:left w:val="none" w:sz="0" w:space="0" w:color="auto"/>
                <w:bottom w:val="none" w:sz="0" w:space="0" w:color="auto"/>
                <w:right w:val="none" w:sz="0" w:space="0" w:color="auto"/>
              </w:divBdr>
            </w:div>
            <w:div w:id="33234137">
              <w:marLeft w:val="0"/>
              <w:marRight w:val="0"/>
              <w:marTop w:val="0"/>
              <w:marBottom w:val="0"/>
              <w:divBdr>
                <w:top w:val="none" w:sz="0" w:space="0" w:color="auto"/>
                <w:left w:val="none" w:sz="0" w:space="0" w:color="auto"/>
                <w:bottom w:val="none" w:sz="0" w:space="0" w:color="auto"/>
                <w:right w:val="none" w:sz="0" w:space="0" w:color="auto"/>
              </w:divBdr>
            </w:div>
            <w:div w:id="1092092170">
              <w:marLeft w:val="0"/>
              <w:marRight w:val="0"/>
              <w:marTop w:val="0"/>
              <w:marBottom w:val="0"/>
              <w:divBdr>
                <w:top w:val="none" w:sz="0" w:space="0" w:color="auto"/>
                <w:left w:val="none" w:sz="0" w:space="0" w:color="auto"/>
                <w:bottom w:val="none" w:sz="0" w:space="0" w:color="auto"/>
                <w:right w:val="none" w:sz="0" w:space="0" w:color="auto"/>
              </w:divBdr>
            </w:div>
            <w:div w:id="1995134891">
              <w:marLeft w:val="0"/>
              <w:marRight w:val="0"/>
              <w:marTop w:val="0"/>
              <w:marBottom w:val="0"/>
              <w:divBdr>
                <w:top w:val="none" w:sz="0" w:space="0" w:color="auto"/>
                <w:left w:val="none" w:sz="0" w:space="0" w:color="auto"/>
                <w:bottom w:val="none" w:sz="0" w:space="0" w:color="auto"/>
                <w:right w:val="none" w:sz="0" w:space="0" w:color="auto"/>
              </w:divBdr>
            </w:div>
            <w:div w:id="1617639568">
              <w:marLeft w:val="0"/>
              <w:marRight w:val="0"/>
              <w:marTop w:val="0"/>
              <w:marBottom w:val="0"/>
              <w:divBdr>
                <w:top w:val="none" w:sz="0" w:space="0" w:color="auto"/>
                <w:left w:val="none" w:sz="0" w:space="0" w:color="auto"/>
                <w:bottom w:val="none" w:sz="0" w:space="0" w:color="auto"/>
                <w:right w:val="none" w:sz="0" w:space="0" w:color="auto"/>
              </w:divBdr>
            </w:div>
            <w:div w:id="1922712948">
              <w:marLeft w:val="0"/>
              <w:marRight w:val="0"/>
              <w:marTop w:val="0"/>
              <w:marBottom w:val="0"/>
              <w:divBdr>
                <w:top w:val="none" w:sz="0" w:space="0" w:color="auto"/>
                <w:left w:val="none" w:sz="0" w:space="0" w:color="auto"/>
                <w:bottom w:val="none" w:sz="0" w:space="0" w:color="auto"/>
                <w:right w:val="none" w:sz="0" w:space="0" w:color="auto"/>
              </w:divBdr>
            </w:div>
            <w:div w:id="577715884">
              <w:marLeft w:val="0"/>
              <w:marRight w:val="0"/>
              <w:marTop w:val="0"/>
              <w:marBottom w:val="0"/>
              <w:divBdr>
                <w:top w:val="none" w:sz="0" w:space="0" w:color="auto"/>
                <w:left w:val="none" w:sz="0" w:space="0" w:color="auto"/>
                <w:bottom w:val="none" w:sz="0" w:space="0" w:color="auto"/>
                <w:right w:val="none" w:sz="0" w:space="0" w:color="auto"/>
              </w:divBdr>
            </w:div>
            <w:div w:id="1567837451">
              <w:marLeft w:val="0"/>
              <w:marRight w:val="0"/>
              <w:marTop w:val="0"/>
              <w:marBottom w:val="0"/>
              <w:divBdr>
                <w:top w:val="none" w:sz="0" w:space="0" w:color="auto"/>
                <w:left w:val="none" w:sz="0" w:space="0" w:color="auto"/>
                <w:bottom w:val="none" w:sz="0" w:space="0" w:color="auto"/>
                <w:right w:val="none" w:sz="0" w:space="0" w:color="auto"/>
              </w:divBdr>
            </w:div>
            <w:div w:id="876354967">
              <w:marLeft w:val="0"/>
              <w:marRight w:val="0"/>
              <w:marTop w:val="0"/>
              <w:marBottom w:val="0"/>
              <w:divBdr>
                <w:top w:val="none" w:sz="0" w:space="0" w:color="auto"/>
                <w:left w:val="none" w:sz="0" w:space="0" w:color="auto"/>
                <w:bottom w:val="none" w:sz="0" w:space="0" w:color="auto"/>
                <w:right w:val="none" w:sz="0" w:space="0" w:color="auto"/>
              </w:divBdr>
            </w:div>
            <w:div w:id="1105072901">
              <w:marLeft w:val="0"/>
              <w:marRight w:val="0"/>
              <w:marTop w:val="0"/>
              <w:marBottom w:val="0"/>
              <w:divBdr>
                <w:top w:val="none" w:sz="0" w:space="0" w:color="auto"/>
                <w:left w:val="none" w:sz="0" w:space="0" w:color="auto"/>
                <w:bottom w:val="none" w:sz="0" w:space="0" w:color="auto"/>
                <w:right w:val="none" w:sz="0" w:space="0" w:color="auto"/>
              </w:divBdr>
            </w:div>
            <w:div w:id="901060242">
              <w:marLeft w:val="0"/>
              <w:marRight w:val="0"/>
              <w:marTop w:val="0"/>
              <w:marBottom w:val="0"/>
              <w:divBdr>
                <w:top w:val="none" w:sz="0" w:space="0" w:color="auto"/>
                <w:left w:val="none" w:sz="0" w:space="0" w:color="auto"/>
                <w:bottom w:val="none" w:sz="0" w:space="0" w:color="auto"/>
                <w:right w:val="none" w:sz="0" w:space="0" w:color="auto"/>
              </w:divBdr>
            </w:div>
            <w:div w:id="1682782762">
              <w:marLeft w:val="0"/>
              <w:marRight w:val="0"/>
              <w:marTop w:val="0"/>
              <w:marBottom w:val="0"/>
              <w:divBdr>
                <w:top w:val="none" w:sz="0" w:space="0" w:color="auto"/>
                <w:left w:val="none" w:sz="0" w:space="0" w:color="auto"/>
                <w:bottom w:val="none" w:sz="0" w:space="0" w:color="auto"/>
                <w:right w:val="none" w:sz="0" w:space="0" w:color="auto"/>
              </w:divBdr>
            </w:div>
            <w:div w:id="2040274933">
              <w:marLeft w:val="0"/>
              <w:marRight w:val="0"/>
              <w:marTop w:val="0"/>
              <w:marBottom w:val="0"/>
              <w:divBdr>
                <w:top w:val="none" w:sz="0" w:space="0" w:color="auto"/>
                <w:left w:val="none" w:sz="0" w:space="0" w:color="auto"/>
                <w:bottom w:val="none" w:sz="0" w:space="0" w:color="auto"/>
                <w:right w:val="none" w:sz="0" w:space="0" w:color="auto"/>
              </w:divBdr>
            </w:div>
            <w:div w:id="502087505">
              <w:marLeft w:val="0"/>
              <w:marRight w:val="0"/>
              <w:marTop w:val="0"/>
              <w:marBottom w:val="0"/>
              <w:divBdr>
                <w:top w:val="none" w:sz="0" w:space="0" w:color="auto"/>
                <w:left w:val="none" w:sz="0" w:space="0" w:color="auto"/>
                <w:bottom w:val="none" w:sz="0" w:space="0" w:color="auto"/>
                <w:right w:val="none" w:sz="0" w:space="0" w:color="auto"/>
              </w:divBdr>
            </w:div>
            <w:div w:id="455564013">
              <w:marLeft w:val="0"/>
              <w:marRight w:val="0"/>
              <w:marTop w:val="0"/>
              <w:marBottom w:val="0"/>
              <w:divBdr>
                <w:top w:val="none" w:sz="0" w:space="0" w:color="auto"/>
                <w:left w:val="none" w:sz="0" w:space="0" w:color="auto"/>
                <w:bottom w:val="none" w:sz="0" w:space="0" w:color="auto"/>
                <w:right w:val="none" w:sz="0" w:space="0" w:color="auto"/>
              </w:divBdr>
            </w:div>
            <w:div w:id="1771773813">
              <w:marLeft w:val="0"/>
              <w:marRight w:val="0"/>
              <w:marTop w:val="0"/>
              <w:marBottom w:val="0"/>
              <w:divBdr>
                <w:top w:val="none" w:sz="0" w:space="0" w:color="auto"/>
                <w:left w:val="none" w:sz="0" w:space="0" w:color="auto"/>
                <w:bottom w:val="none" w:sz="0" w:space="0" w:color="auto"/>
                <w:right w:val="none" w:sz="0" w:space="0" w:color="auto"/>
              </w:divBdr>
            </w:div>
            <w:div w:id="1712262706">
              <w:marLeft w:val="0"/>
              <w:marRight w:val="0"/>
              <w:marTop w:val="0"/>
              <w:marBottom w:val="0"/>
              <w:divBdr>
                <w:top w:val="none" w:sz="0" w:space="0" w:color="auto"/>
                <w:left w:val="none" w:sz="0" w:space="0" w:color="auto"/>
                <w:bottom w:val="none" w:sz="0" w:space="0" w:color="auto"/>
                <w:right w:val="none" w:sz="0" w:space="0" w:color="auto"/>
              </w:divBdr>
            </w:div>
            <w:div w:id="385644630">
              <w:marLeft w:val="0"/>
              <w:marRight w:val="0"/>
              <w:marTop w:val="0"/>
              <w:marBottom w:val="0"/>
              <w:divBdr>
                <w:top w:val="none" w:sz="0" w:space="0" w:color="auto"/>
                <w:left w:val="none" w:sz="0" w:space="0" w:color="auto"/>
                <w:bottom w:val="none" w:sz="0" w:space="0" w:color="auto"/>
                <w:right w:val="none" w:sz="0" w:space="0" w:color="auto"/>
              </w:divBdr>
            </w:div>
            <w:div w:id="833374694">
              <w:marLeft w:val="0"/>
              <w:marRight w:val="0"/>
              <w:marTop w:val="0"/>
              <w:marBottom w:val="0"/>
              <w:divBdr>
                <w:top w:val="none" w:sz="0" w:space="0" w:color="auto"/>
                <w:left w:val="none" w:sz="0" w:space="0" w:color="auto"/>
                <w:bottom w:val="none" w:sz="0" w:space="0" w:color="auto"/>
                <w:right w:val="none" w:sz="0" w:space="0" w:color="auto"/>
              </w:divBdr>
            </w:div>
            <w:div w:id="158472216">
              <w:marLeft w:val="0"/>
              <w:marRight w:val="0"/>
              <w:marTop w:val="0"/>
              <w:marBottom w:val="0"/>
              <w:divBdr>
                <w:top w:val="none" w:sz="0" w:space="0" w:color="auto"/>
                <w:left w:val="none" w:sz="0" w:space="0" w:color="auto"/>
                <w:bottom w:val="none" w:sz="0" w:space="0" w:color="auto"/>
                <w:right w:val="none" w:sz="0" w:space="0" w:color="auto"/>
              </w:divBdr>
            </w:div>
            <w:div w:id="1591083673">
              <w:marLeft w:val="0"/>
              <w:marRight w:val="0"/>
              <w:marTop w:val="0"/>
              <w:marBottom w:val="0"/>
              <w:divBdr>
                <w:top w:val="none" w:sz="0" w:space="0" w:color="auto"/>
                <w:left w:val="none" w:sz="0" w:space="0" w:color="auto"/>
                <w:bottom w:val="none" w:sz="0" w:space="0" w:color="auto"/>
                <w:right w:val="none" w:sz="0" w:space="0" w:color="auto"/>
              </w:divBdr>
            </w:div>
            <w:div w:id="1026250586">
              <w:marLeft w:val="0"/>
              <w:marRight w:val="0"/>
              <w:marTop w:val="0"/>
              <w:marBottom w:val="0"/>
              <w:divBdr>
                <w:top w:val="none" w:sz="0" w:space="0" w:color="auto"/>
                <w:left w:val="none" w:sz="0" w:space="0" w:color="auto"/>
                <w:bottom w:val="none" w:sz="0" w:space="0" w:color="auto"/>
                <w:right w:val="none" w:sz="0" w:space="0" w:color="auto"/>
              </w:divBdr>
            </w:div>
            <w:div w:id="941425261">
              <w:marLeft w:val="0"/>
              <w:marRight w:val="0"/>
              <w:marTop w:val="0"/>
              <w:marBottom w:val="0"/>
              <w:divBdr>
                <w:top w:val="none" w:sz="0" w:space="0" w:color="auto"/>
                <w:left w:val="none" w:sz="0" w:space="0" w:color="auto"/>
                <w:bottom w:val="none" w:sz="0" w:space="0" w:color="auto"/>
                <w:right w:val="none" w:sz="0" w:space="0" w:color="auto"/>
              </w:divBdr>
            </w:div>
            <w:div w:id="315230624">
              <w:marLeft w:val="0"/>
              <w:marRight w:val="0"/>
              <w:marTop w:val="0"/>
              <w:marBottom w:val="0"/>
              <w:divBdr>
                <w:top w:val="none" w:sz="0" w:space="0" w:color="auto"/>
                <w:left w:val="none" w:sz="0" w:space="0" w:color="auto"/>
                <w:bottom w:val="none" w:sz="0" w:space="0" w:color="auto"/>
                <w:right w:val="none" w:sz="0" w:space="0" w:color="auto"/>
              </w:divBdr>
            </w:div>
            <w:div w:id="926579210">
              <w:marLeft w:val="0"/>
              <w:marRight w:val="0"/>
              <w:marTop w:val="0"/>
              <w:marBottom w:val="0"/>
              <w:divBdr>
                <w:top w:val="none" w:sz="0" w:space="0" w:color="auto"/>
                <w:left w:val="none" w:sz="0" w:space="0" w:color="auto"/>
                <w:bottom w:val="none" w:sz="0" w:space="0" w:color="auto"/>
                <w:right w:val="none" w:sz="0" w:space="0" w:color="auto"/>
              </w:divBdr>
            </w:div>
            <w:div w:id="111704509">
              <w:marLeft w:val="0"/>
              <w:marRight w:val="0"/>
              <w:marTop w:val="0"/>
              <w:marBottom w:val="0"/>
              <w:divBdr>
                <w:top w:val="none" w:sz="0" w:space="0" w:color="auto"/>
                <w:left w:val="none" w:sz="0" w:space="0" w:color="auto"/>
                <w:bottom w:val="none" w:sz="0" w:space="0" w:color="auto"/>
                <w:right w:val="none" w:sz="0" w:space="0" w:color="auto"/>
              </w:divBdr>
            </w:div>
            <w:div w:id="107748779">
              <w:marLeft w:val="0"/>
              <w:marRight w:val="0"/>
              <w:marTop w:val="0"/>
              <w:marBottom w:val="0"/>
              <w:divBdr>
                <w:top w:val="none" w:sz="0" w:space="0" w:color="auto"/>
                <w:left w:val="none" w:sz="0" w:space="0" w:color="auto"/>
                <w:bottom w:val="none" w:sz="0" w:space="0" w:color="auto"/>
                <w:right w:val="none" w:sz="0" w:space="0" w:color="auto"/>
              </w:divBdr>
            </w:div>
            <w:div w:id="1148473558">
              <w:marLeft w:val="0"/>
              <w:marRight w:val="0"/>
              <w:marTop w:val="0"/>
              <w:marBottom w:val="0"/>
              <w:divBdr>
                <w:top w:val="none" w:sz="0" w:space="0" w:color="auto"/>
                <w:left w:val="none" w:sz="0" w:space="0" w:color="auto"/>
                <w:bottom w:val="none" w:sz="0" w:space="0" w:color="auto"/>
                <w:right w:val="none" w:sz="0" w:space="0" w:color="auto"/>
              </w:divBdr>
            </w:div>
            <w:div w:id="1368990033">
              <w:marLeft w:val="0"/>
              <w:marRight w:val="0"/>
              <w:marTop w:val="0"/>
              <w:marBottom w:val="0"/>
              <w:divBdr>
                <w:top w:val="none" w:sz="0" w:space="0" w:color="auto"/>
                <w:left w:val="none" w:sz="0" w:space="0" w:color="auto"/>
                <w:bottom w:val="none" w:sz="0" w:space="0" w:color="auto"/>
                <w:right w:val="none" w:sz="0" w:space="0" w:color="auto"/>
              </w:divBdr>
            </w:div>
            <w:div w:id="593393467">
              <w:marLeft w:val="0"/>
              <w:marRight w:val="0"/>
              <w:marTop w:val="0"/>
              <w:marBottom w:val="0"/>
              <w:divBdr>
                <w:top w:val="none" w:sz="0" w:space="0" w:color="auto"/>
                <w:left w:val="none" w:sz="0" w:space="0" w:color="auto"/>
                <w:bottom w:val="none" w:sz="0" w:space="0" w:color="auto"/>
                <w:right w:val="none" w:sz="0" w:space="0" w:color="auto"/>
              </w:divBdr>
            </w:div>
            <w:div w:id="1345277924">
              <w:marLeft w:val="0"/>
              <w:marRight w:val="0"/>
              <w:marTop w:val="0"/>
              <w:marBottom w:val="0"/>
              <w:divBdr>
                <w:top w:val="none" w:sz="0" w:space="0" w:color="auto"/>
                <w:left w:val="none" w:sz="0" w:space="0" w:color="auto"/>
                <w:bottom w:val="none" w:sz="0" w:space="0" w:color="auto"/>
                <w:right w:val="none" w:sz="0" w:space="0" w:color="auto"/>
              </w:divBdr>
            </w:div>
            <w:div w:id="81489995">
              <w:marLeft w:val="0"/>
              <w:marRight w:val="0"/>
              <w:marTop w:val="0"/>
              <w:marBottom w:val="0"/>
              <w:divBdr>
                <w:top w:val="none" w:sz="0" w:space="0" w:color="auto"/>
                <w:left w:val="none" w:sz="0" w:space="0" w:color="auto"/>
                <w:bottom w:val="none" w:sz="0" w:space="0" w:color="auto"/>
                <w:right w:val="none" w:sz="0" w:space="0" w:color="auto"/>
              </w:divBdr>
            </w:div>
            <w:div w:id="545021843">
              <w:marLeft w:val="0"/>
              <w:marRight w:val="0"/>
              <w:marTop w:val="0"/>
              <w:marBottom w:val="0"/>
              <w:divBdr>
                <w:top w:val="none" w:sz="0" w:space="0" w:color="auto"/>
                <w:left w:val="none" w:sz="0" w:space="0" w:color="auto"/>
                <w:bottom w:val="none" w:sz="0" w:space="0" w:color="auto"/>
                <w:right w:val="none" w:sz="0" w:space="0" w:color="auto"/>
              </w:divBdr>
            </w:div>
            <w:div w:id="582376319">
              <w:marLeft w:val="0"/>
              <w:marRight w:val="0"/>
              <w:marTop w:val="0"/>
              <w:marBottom w:val="0"/>
              <w:divBdr>
                <w:top w:val="none" w:sz="0" w:space="0" w:color="auto"/>
                <w:left w:val="none" w:sz="0" w:space="0" w:color="auto"/>
                <w:bottom w:val="none" w:sz="0" w:space="0" w:color="auto"/>
                <w:right w:val="none" w:sz="0" w:space="0" w:color="auto"/>
              </w:divBdr>
            </w:div>
            <w:div w:id="798300887">
              <w:marLeft w:val="0"/>
              <w:marRight w:val="0"/>
              <w:marTop w:val="0"/>
              <w:marBottom w:val="0"/>
              <w:divBdr>
                <w:top w:val="none" w:sz="0" w:space="0" w:color="auto"/>
                <w:left w:val="none" w:sz="0" w:space="0" w:color="auto"/>
                <w:bottom w:val="none" w:sz="0" w:space="0" w:color="auto"/>
                <w:right w:val="none" w:sz="0" w:space="0" w:color="auto"/>
              </w:divBdr>
            </w:div>
            <w:div w:id="913900509">
              <w:marLeft w:val="0"/>
              <w:marRight w:val="0"/>
              <w:marTop w:val="0"/>
              <w:marBottom w:val="0"/>
              <w:divBdr>
                <w:top w:val="none" w:sz="0" w:space="0" w:color="auto"/>
                <w:left w:val="none" w:sz="0" w:space="0" w:color="auto"/>
                <w:bottom w:val="none" w:sz="0" w:space="0" w:color="auto"/>
                <w:right w:val="none" w:sz="0" w:space="0" w:color="auto"/>
              </w:divBdr>
            </w:div>
            <w:div w:id="972059830">
              <w:marLeft w:val="0"/>
              <w:marRight w:val="0"/>
              <w:marTop w:val="0"/>
              <w:marBottom w:val="0"/>
              <w:divBdr>
                <w:top w:val="none" w:sz="0" w:space="0" w:color="auto"/>
                <w:left w:val="none" w:sz="0" w:space="0" w:color="auto"/>
                <w:bottom w:val="none" w:sz="0" w:space="0" w:color="auto"/>
                <w:right w:val="none" w:sz="0" w:space="0" w:color="auto"/>
              </w:divBdr>
            </w:div>
            <w:div w:id="600988298">
              <w:marLeft w:val="0"/>
              <w:marRight w:val="0"/>
              <w:marTop w:val="0"/>
              <w:marBottom w:val="0"/>
              <w:divBdr>
                <w:top w:val="none" w:sz="0" w:space="0" w:color="auto"/>
                <w:left w:val="none" w:sz="0" w:space="0" w:color="auto"/>
                <w:bottom w:val="none" w:sz="0" w:space="0" w:color="auto"/>
                <w:right w:val="none" w:sz="0" w:space="0" w:color="auto"/>
              </w:divBdr>
            </w:div>
            <w:div w:id="2146658656">
              <w:marLeft w:val="0"/>
              <w:marRight w:val="0"/>
              <w:marTop w:val="0"/>
              <w:marBottom w:val="0"/>
              <w:divBdr>
                <w:top w:val="none" w:sz="0" w:space="0" w:color="auto"/>
                <w:left w:val="none" w:sz="0" w:space="0" w:color="auto"/>
                <w:bottom w:val="none" w:sz="0" w:space="0" w:color="auto"/>
                <w:right w:val="none" w:sz="0" w:space="0" w:color="auto"/>
              </w:divBdr>
            </w:div>
            <w:div w:id="970135379">
              <w:marLeft w:val="0"/>
              <w:marRight w:val="0"/>
              <w:marTop w:val="0"/>
              <w:marBottom w:val="0"/>
              <w:divBdr>
                <w:top w:val="none" w:sz="0" w:space="0" w:color="auto"/>
                <w:left w:val="none" w:sz="0" w:space="0" w:color="auto"/>
                <w:bottom w:val="none" w:sz="0" w:space="0" w:color="auto"/>
                <w:right w:val="none" w:sz="0" w:space="0" w:color="auto"/>
              </w:divBdr>
            </w:div>
            <w:div w:id="1232501567">
              <w:marLeft w:val="0"/>
              <w:marRight w:val="0"/>
              <w:marTop w:val="0"/>
              <w:marBottom w:val="0"/>
              <w:divBdr>
                <w:top w:val="none" w:sz="0" w:space="0" w:color="auto"/>
                <w:left w:val="none" w:sz="0" w:space="0" w:color="auto"/>
                <w:bottom w:val="none" w:sz="0" w:space="0" w:color="auto"/>
                <w:right w:val="none" w:sz="0" w:space="0" w:color="auto"/>
              </w:divBdr>
            </w:div>
            <w:div w:id="1305425845">
              <w:marLeft w:val="0"/>
              <w:marRight w:val="0"/>
              <w:marTop w:val="0"/>
              <w:marBottom w:val="0"/>
              <w:divBdr>
                <w:top w:val="none" w:sz="0" w:space="0" w:color="auto"/>
                <w:left w:val="none" w:sz="0" w:space="0" w:color="auto"/>
                <w:bottom w:val="none" w:sz="0" w:space="0" w:color="auto"/>
                <w:right w:val="none" w:sz="0" w:space="0" w:color="auto"/>
              </w:divBdr>
            </w:div>
            <w:div w:id="715738705">
              <w:marLeft w:val="0"/>
              <w:marRight w:val="0"/>
              <w:marTop w:val="0"/>
              <w:marBottom w:val="0"/>
              <w:divBdr>
                <w:top w:val="none" w:sz="0" w:space="0" w:color="auto"/>
                <w:left w:val="none" w:sz="0" w:space="0" w:color="auto"/>
                <w:bottom w:val="none" w:sz="0" w:space="0" w:color="auto"/>
                <w:right w:val="none" w:sz="0" w:space="0" w:color="auto"/>
              </w:divBdr>
            </w:div>
            <w:div w:id="606431579">
              <w:marLeft w:val="0"/>
              <w:marRight w:val="0"/>
              <w:marTop w:val="0"/>
              <w:marBottom w:val="0"/>
              <w:divBdr>
                <w:top w:val="none" w:sz="0" w:space="0" w:color="auto"/>
                <w:left w:val="none" w:sz="0" w:space="0" w:color="auto"/>
                <w:bottom w:val="none" w:sz="0" w:space="0" w:color="auto"/>
                <w:right w:val="none" w:sz="0" w:space="0" w:color="auto"/>
              </w:divBdr>
            </w:div>
            <w:div w:id="1767115032">
              <w:marLeft w:val="0"/>
              <w:marRight w:val="0"/>
              <w:marTop w:val="0"/>
              <w:marBottom w:val="0"/>
              <w:divBdr>
                <w:top w:val="none" w:sz="0" w:space="0" w:color="auto"/>
                <w:left w:val="none" w:sz="0" w:space="0" w:color="auto"/>
                <w:bottom w:val="none" w:sz="0" w:space="0" w:color="auto"/>
                <w:right w:val="none" w:sz="0" w:space="0" w:color="auto"/>
              </w:divBdr>
            </w:div>
            <w:div w:id="1981110173">
              <w:marLeft w:val="0"/>
              <w:marRight w:val="0"/>
              <w:marTop w:val="0"/>
              <w:marBottom w:val="0"/>
              <w:divBdr>
                <w:top w:val="none" w:sz="0" w:space="0" w:color="auto"/>
                <w:left w:val="none" w:sz="0" w:space="0" w:color="auto"/>
                <w:bottom w:val="none" w:sz="0" w:space="0" w:color="auto"/>
                <w:right w:val="none" w:sz="0" w:space="0" w:color="auto"/>
              </w:divBdr>
            </w:div>
            <w:div w:id="1450277766">
              <w:marLeft w:val="0"/>
              <w:marRight w:val="0"/>
              <w:marTop w:val="0"/>
              <w:marBottom w:val="0"/>
              <w:divBdr>
                <w:top w:val="none" w:sz="0" w:space="0" w:color="auto"/>
                <w:left w:val="none" w:sz="0" w:space="0" w:color="auto"/>
                <w:bottom w:val="none" w:sz="0" w:space="0" w:color="auto"/>
                <w:right w:val="none" w:sz="0" w:space="0" w:color="auto"/>
              </w:divBdr>
            </w:div>
            <w:div w:id="1984263079">
              <w:marLeft w:val="0"/>
              <w:marRight w:val="0"/>
              <w:marTop w:val="0"/>
              <w:marBottom w:val="0"/>
              <w:divBdr>
                <w:top w:val="none" w:sz="0" w:space="0" w:color="auto"/>
                <w:left w:val="none" w:sz="0" w:space="0" w:color="auto"/>
                <w:bottom w:val="none" w:sz="0" w:space="0" w:color="auto"/>
                <w:right w:val="none" w:sz="0" w:space="0" w:color="auto"/>
              </w:divBdr>
            </w:div>
            <w:div w:id="38432545">
              <w:marLeft w:val="0"/>
              <w:marRight w:val="0"/>
              <w:marTop w:val="0"/>
              <w:marBottom w:val="0"/>
              <w:divBdr>
                <w:top w:val="none" w:sz="0" w:space="0" w:color="auto"/>
                <w:left w:val="none" w:sz="0" w:space="0" w:color="auto"/>
                <w:bottom w:val="none" w:sz="0" w:space="0" w:color="auto"/>
                <w:right w:val="none" w:sz="0" w:space="0" w:color="auto"/>
              </w:divBdr>
            </w:div>
            <w:div w:id="1999921766">
              <w:marLeft w:val="0"/>
              <w:marRight w:val="0"/>
              <w:marTop w:val="0"/>
              <w:marBottom w:val="0"/>
              <w:divBdr>
                <w:top w:val="none" w:sz="0" w:space="0" w:color="auto"/>
                <w:left w:val="none" w:sz="0" w:space="0" w:color="auto"/>
                <w:bottom w:val="none" w:sz="0" w:space="0" w:color="auto"/>
                <w:right w:val="none" w:sz="0" w:space="0" w:color="auto"/>
              </w:divBdr>
            </w:div>
            <w:div w:id="116729071">
              <w:marLeft w:val="0"/>
              <w:marRight w:val="0"/>
              <w:marTop w:val="0"/>
              <w:marBottom w:val="0"/>
              <w:divBdr>
                <w:top w:val="none" w:sz="0" w:space="0" w:color="auto"/>
                <w:left w:val="none" w:sz="0" w:space="0" w:color="auto"/>
                <w:bottom w:val="none" w:sz="0" w:space="0" w:color="auto"/>
                <w:right w:val="none" w:sz="0" w:space="0" w:color="auto"/>
              </w:divBdr>
            </w:div>
            <w:div w:id="1886795197">
              <w:marLeft w:val="0"/>
              <w:marRight w:val="0"/>
              <w:marTop w:val="0"/>
              <w:marBottom w:val="0"/>
              <w:divBdr>
                <w:top w:val="none" w:sz="0" w:space="0" w:color="auto"/>
                <w:left w:val="none" w:sz="0" w:space="0" w:color="auto"/>
                <w:bottom w:val="none" w:sz="0" w:space="0" w:color="auto"/>
                <w:right w:val="none" w:sz="0" w:space="0" w:color="auto"/>
              </w:divBdr>
            </w:div>
            <w:div w:id="911768654">
              <w:marLeft w:val="0"/>
              <w:marRight w:val="0"/>
              <w:marTop w:val="0"/>
              <w:marBottom w:val="0"/>
              <w:divBdr>
                <w:top w:val="none" w:sz="0" w:space="0" w:color="auto"/>
                <w:left w:val="none" w:sz="0" w:space="0" w:color="auto"/>
                <w:bottom w:val="none" w:sz="0" w:space="0" w:color="auto"/>
                <w:right w:val="none" w:sz="0" w:space="0" w:color="auto"/>
              </w:divBdr>
            </w:div>
            <w:div w:id="1562859670">
              <w:marLeft w:val="0"/>
              <w:marRight w:val="0"/>
              <w:marTop w:val="0"/>
              <w:marBottom w:val="0"/>
              <w:divBdr>
                <w:top w:val="none" w:sz="0" w:space="0" w:color="auto"/>
                <w:left w:val="none" w:sz="0" w:space="0" w:color="auto"/>
                <w:bottom w:val="none" w:sz="0" w:space="0" w:color="auto"/>
                <w:right w:val="none" w:sz="0" w:space="0" w:color="auto"/>
              </w:divBdr>
            </w:div>
            <w:div w:id="560408019">
              <w:marLeft w:val="0"/>
              <w:marRight w:val="0"/>
              <w:marTop w:val="0"/>
              <w:marBottom w:val="0"/>
              <w:divBdr>
                <w:top w:val="none" w:sz="0" w:space="0" w:color="auto"/>
                <w:left w:val="none" w:sz="0" w:space="0" w:color="auto"/>
                <w:bottom w:val="none" w:sz="0" w:space="0" w:color="auto"/>
                <w:right w:val="none" w:sz="0" w:space="0" w:color="auto"/>
              </w:divBdr>
            </w:div>
            <w:div w:id="820655101">
              <w:marLeft w:val="0"/>
              <w:marRight w:val="0"/>
              <w:marTop w:val="0"/>
              <w:marBottom w:val="0"/>
              <w:divBdr>
                <w:top w:val="none" w:sz="0" w:space="0" w:color="auto"/>
                <w:left w:val="none" w:sz="0" w:space="0" w:color="auto"/>
                <w:bottom w:val="none" w:sz="0" w:space="0" w:color="auto"/>
                <w:right w:val="none" w:sz="0" w:space="0" w:color="auto"/>
              </w:divBdr>
            </w:div>
            <w:div w:id="90468474">
              <w:marLeft w:val="0"/>
              <w:marRight w:val="0"/>
              <w:marTop w:val="0"/>
              <w:marBottom w:val="0"/>
              <w:divBdr>
                <w:top w:val="none" w:sz="0" w:space="0" w:color="auto"/>
                <w:left w:val="none" w:sz="0" w:space="0" w:color="auto"/>
                <w:bottom w:val="none" w:sz="0" w:space="0" w:color="auto"/>
                <w:right w:val="none" w:sz="0" w:space="0" w:color="auto"/>
              </w:divBdr>
            </w:div>
            <w:div w:id="806123370">
              <w:marLeft w:val="0"/>
              <w:marRight w:val="0"/>
              <w:marTop w:val="0"/>
              <w:marBottom w:val="0"/>
              <w:divBdr>
                <w:top w:val="none" w:sz="0" w:space="0" w:color="auto"/>
                <w:left w:val="none" w:sz="0" w:space="0" w:color="auto"/>
                <w:bottom w:val="none" w:sz="0" w:space="0" w:color="auto"/>
                <w:right w:val="none" w:sz="0" w:space="0" w:color="auto"/>
              </w:divBdr>
            </w:div>
            <w:div w:id="1442413290">
              <w:marLeft w:val="0"/>
              <w:marRight w:val="0"/>
              <w:marTop w:val="0"/>
              <w:marBottom w:val="0"/>
              <w:divBdr>
                <w:top w:val="none" w:sz="0" w:space="0" w:color="auto"/>
                <w:left w:val="none" w:sz="0" w:space="0" w:color="auto"/>
                <w:bottom w:val="none" w:sz="0" w:space="0" w:color="auto"/>
                <w:right w:val="none" w:sz="0" w:space="0" w:color="auto"/>
              </w:divBdr>
            </w:div>
            <w:div w:id="228615356">
              <w:marLeft w:val="0"/>
              <w:marRight w:val="0"/>
              <w:marTop w:val="0"/>
              <w:marBottom w:val="0"/>
              <w:divBdr>
                <w:top w:val="none" w:sz="0" w:space="0" w:color="auto"/>
                <w:left w:val="none" w:sz="0" w:space="0" w:color="auto"/>
                <w:bottom w:val="none" w:sz="0" w:space="0" w:color="auto"/>
                <w:right w:val="none" w:sz="0" w:space="0" w:color="auto"/>
              </w:divBdr>
            </w:div>
            <w:div w:id="865602498">
              <w:marLeft w:val="0"/>
              <w:marRight w:val="0"/>
              <w:marTop w:val="0"/>
              <w:marBottom w:val="0"/>
              <w:divBdr>
                <w:top w:val="none" w:sz="0" w:space="0" w:color="auto"/>
                <w:left w:val="none" w:sz="0" w:space="0" w:color="auto"/>
                <w:bottom w:val="none" w:sz="0" w:space="0" w:color="auto"/>
                <w:right w:val="none" w:sz="0" w:space="0" w:color="auto"/>
              </w:divBdr>
            </w:div>
            <w:div w:id="382366386">
              <w:marLeft w:val="0"/>
              <w:marRight w:val="0"/>
              <w:marTop w:val="0"/>
              <w:marBottom w:val="0"/>
              <w:divBdr>
                <w:top w:val="none" w:sz="0" w:space="0" w:color="auto"/>
                <w:left w:val="none" w:sz="0" w:space="0" w:color="auto"/>
                <w:bottom w:val="none" w:sz="0" w:space="0" w:color="auto"/>
                <w:right w:val="none" w:sz="0" w:space="0" w:color="auto"/>
              </w:divBdr>
            </w:div>
            <w:div w:id="98863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783</Words>
  <Characters>4466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Delani Cele</dc:creator>
  <cp:keywords/>
  <dc:description/>
  <cp:lastModifiedBy>Delani Cele</cp:lastModifiedBy>
  <cp:revision>14</cp:revision>
  <dcterms:created xsi:type="dcterms:W3CDTF">2022-07-03T16:35:00Z</dcterms:created>
  <dcterms:modified xsi:type="dcterms:W3CDTF">2022-07-03T16:52:00Z</dcterms:modified>
</cp:coreProperties>
</file>